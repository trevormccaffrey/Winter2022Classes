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6B31" w14:textId="7526E4DC" w:rsidR="00CB2A82" w:rsidRPr="00864A60" w:rsidRDefault="008318FA">
      <w:pPr>
        <w:rPr>
          <w:rFonts w:ascii="Arial" w:hAnsi="Arial" w:cs="Arial"/>
          <w:b/>
          <w:bCs/>
          <w:sz w:val="24"/>
          <w:szCs w:val="24"/>
        </w:rPr>
      </w:pPr>
      <w:r w:rsidRPr="00864A60">
        <w:rPr>
          <w:rFonts w:ascii="Arial" w:hAnsi="Arial" w:cs="Arial"/>
          <w:b/>
          <w:bCs/>
          <w:sz w:val="24"/>
          <w:szCs w:val="24"/>
        </w:rPr>
        <w:t>Candidate Information</w:t>
      </w:r>
    </w:p>
    <w:tbl>
      <w:tblPr>
        <w:tblStyle w:val="TableGrid"/>
        <w:tblpPr w:leftFromText="180" w:rightFromText="180" w:vertAnchor="text" w:horzAnchor="margin" w:tblpY="-59"/>
        <w:tblW w:w="10885" w:type="dxa"/>
        <w:tblLook w:val="04A0" w:firstRow="1" w:lastRow="0" w:firstColumn="1" w:lastColumn="0" w:noHBand="0" w:noVBand="1"/>
      </w:tblPr>
      <w:tblGrid>
        <w:gridCol w:w="4405"/>
        <w:gridCol w:w="6480"/>
      </w:tblGrid>
      <w:tr w:rsidR="008318FA" w:rsidRPr="00864A60" w14:paraId="2BD8E756" w14:textId="77777777" w:rsidTr="00C20400">
        <w:trPr>
          <w:trHeight w:val="432"/>
        </w:trPr>
        <w:tc>
          <w:tcPr>
            <w:tcW w:w="4405" w:type="dxa"/>
            <w:shd w:val="clear" w:color="auto" w:fill="D9D9D9" w:themeFill="background1" w:themeFillShade="D9"/>
          </w:tcPr>
          <w:p w14:paraId="6FF1230D"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Full Name</w:t>
            </w:r>
          </w:p>
        </w:tc>
        <w:tc>
          <w:tcPr>
            <w:tcW w:w="6480" w:type="dxa"/>
          </w:tcPr>
          <w:p w14:paraId="10DA9027" w14:textId="69C19DCD" w:rsidR="008318FA" w:rsidRPr="00E669C6" w:rsidRDefault="002205E0" w:rsidP="002205E0">
            <w:pPr>
              <w:rPr>
                <w:rFonts w:ascii="Arial" w:hAnsi="Arial" w:cs="Arial"/>
                <w:sz w:val="24"/>
                <w:szCs w:val="24"/>
              </w:rPr>
            </w:pPr>
            <w:r>
              <w:rPr>
                <w:rFonts w:ascii="Arial" w:hAnsi="Arial" w:cs="Arial"/>
                <w:sz w:val="24"/>
                <w:szCs w:val="24"/>
              </w:rPr>
              <w:t>Trevor McCaffrey</w:t>
            </w:r>
          </w:p>
        </w:tc>
      </w:tr>
      <w:tr w:rsidR="008318FA" w:rsidRPr="00864A60" w14:paraId="64824D74" w14:textId="77777777" w:rsidTr="00C20400">
        <w:trPr>
          <w:trHeight w:val="432"/>
        </w:trPr>
        <w:tc>
          <w:tcPr>
            <w:tcW w:w="4405" w:type="dxa"/>
            <w:shd w:val="clear" w:color="auto" w:fill="D9D9D9" w:themeFill="background1" w:themeFillShade="D9"/>
          </w:tcPr>
          <w:p w14:paraId="3B2F8670"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Current Year</w:t>
            </w:r>
          </w:p>
        </w:tc>
        <w:tc>
          <w:tcPr>
            <w:tcW w:w="6480" w:type="dxa"/>
          </w:tcPr>
          <w:p w14:paraId="2945595F" w14:textId="627348D5" w:rsidR="008318FA" w:rsidRPr="00E669C6" w:rsidRDefault="002205E0" w:rsidP="00E15B78">
            <w:pPr>
              <w:rPr>
                <w:rFonts w:ascii="Arial" w:hAnsi="Arial" w:cs="Arial"/>
                <w:sz w:val="24"/>
                <w:szCs w:val="24"/>
              </w:rPr>
            </w:pPr>
            <w:r>
              <w:rPr>
                <w:rFonts w:ascii="Arial" w:hAnsi="Arial" w:cs="Arial"/>
                <w:sz w:val="24"/>
                <w:szCs w:val="24"/>
              </w:rPr>
              <w:t>Junior</w:t>
            </w:r>
          </w:p>
        </w:tc>
      </w:tr>
      <w:tr w:rsidR="008318FA" w:rsidRPr="00864A60" w14:paraId="3FD4A39B" w14:textId="77777777" w:rsidTr="00C20400">
        <w:trPr>
          <w:trHeight w:val="432"/>
        </w:trPr>
        <w:tc>
          <w:tcPr>
            <w:tcW w:w="4405" w:type="dxa"/>
            <w:shd w:val="clear" w:color="auto" w:fill="D9D9D9" w:themeFill="background1" w:themeFillShade="D9"/>
          </w:tcPr>
          <w:p w14:paraId="75E240F7"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Degree Program(s) &amp; Graduation Year</w:t>
            </w:r>
          </w:p>
        </w:tc>
        <w:tc>
          <w:tcPr>
            <w:tcW w:w="6480" w:type="dxa"/>
          </w:tcPr>
          <w:p w14:paraId="03E33E2B" w14:textId="58CC3B92" w:rsidR="008318FA" w:rsidRPr="00E669C6" w:rsidRDefault="00566415" w:rsidP="00E15B78">
            <w:pPr>
              <w:rPr>
                <w:rFonts w:ascii="Arial" w:hAnsi="Arial" w:cs="Arial"/>
                <w:sz w:val="24"/>
                <w:szCs w:val="24"/>
              </w:rPr>
            </w:pPr>
            <w:r>
              <w:rPr>
                <w:rFonts w:ascii="Arial" w:hAnsi="Arial" w:cs="Arial"/>
                <w:sz w:val="24"/>
                <w:szCs w:val="24"/>
              </w:rPr>
              <w:t>BS Physics 2023</w:t>
            </w:r>
          </w:p>
        </w:tc>
      </w:tr>
      <w:tr w:rsidR="008318FA" w:rsidRPr="00864A60" w14:paraId="22CBC6D0" w14:textId="77777777" w:rsidTr="00C20400">
        <w:trPr>
          <w:trHeight w:val="432"/>
        </w:trPr>
        <w:tc>
          <w:tcPr>
            <w:tcW w:w="4405" w:type="dxa"/>
            <w:shd w:val="clear" w:color="auto" w:fill="D9D9D9" w:themeFill="background1" w:themeFillShade="D9"/>
          </w:tcPr>
          <w:p w14:paraId="5B953CAF"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Minor(s)</w:t>
            </w:r>
          </w:p>
        </w:tc>
        <w:tc>
          <w:tcPr>
            <w:tcW w:w="6480" w:type="dxa"/>
          </w:tcPr>
          <w:p w14:paraId="0745FB71" w14:textId="77777777" w:rsidR="008318FA" w:rsidRPr="00E669C6" w:rsidRDefault="008318FA" w:rsidP="00E15B78">
            <w:pPr>
              <w:rPr>
                <w:rFonts w:ascii="Arial" w:hAnsi="Arial" w:cs="Arial"/>
                <w:sz w:val="24"/>
                <w:szCs w:val="24"/>
              </w:rPr>
            </w:pPr>
          </w:p>
        </w:tc>
      </w:tr>
      <w:tr w:rsidR="008318FA" w:rsidRPr="00864A60" w14:paraId="6E7DFE63" w14:textId="77777777" w:rsidTr="00C20400">
        <w:trPr>
          <w:trHeight w:val="432"/>
        </w:trPr>
        <w:tc>
          <w:tcPr>
            <w:tcW w:w="4405" w:type="dxa"/>
            <w:shd w:val="clear" w:color="auto" w:fill="D9D9D9" w:themeFill="background1" w:themeFillShade="D9"/>
          </w:tcPr>
          <w:p w14:paraId="7E96EC34" w14:textId="77777777" w:rsidR="008318FA" w:rsidRPr="00864A60" w:rsidRDefault="008318FA" w:rsidP="00E15B78">
            <w:pPr>
              <w:rPr>
                <w:rFonts w:ascii="Arial" w:hAnsi="Arial" w:cs="Arial"/>
                <w:i/>
                <w:iCs/>
                <w:sz w:val="24"/>
                <w:szCs w:val="24"/>
              </w:rPr>
            </w:pPr>
            <w:r w:rsidRPr="00864A60">
              <w:rPr>
                <w:rFonts w:ascii="Arial" w:hAnsi="Arial" w:cs="Arial"/>
                <w:i/>
                <w:iCs/>
                <w:sz w:val="24"/>
                <w:szCs w:val="24"/>
              </w:rPr>
              <w:t>GPA</w:t>
            </w:r>
          </w:p>
        </w:tc>
        <w:tc>
          <w:tcPr>
            <w:tcW w:w="6480" w:type="dxa"/>
          </w:tcPr>
          <w:p w14:paraId="7EF09480" w14:textId="647511BB" w:rsidR="008318FA" w:rsidRPr="00E669C6" w:rsidRDefault="00566415" w:rsidP="00E15B78">
            <w:pPr>
              <w:rPr>
                <w:rFonts w:ascii="Arial" w:hAnsi="Arial" w:cs="Arial"/>
                <w:sz w:val="24"/>
                <w:szCs w:val="24"/>
              </w:rPr>
            </w:pPr>
            <w:r>
              <w:rPr>
                <w:rFonts w:ascii="Arial" w:hAnsi="Arial" w:cs="Arial"/>
                <w:sz w:val="24"/>
                <w:szCs w:val="24"/>
              </w:rPr>
              <w:t>3.96</w:t>
            </w:r>
          </w:p>
        </w:tc>
      </w:tr>
      <w:tr w:rsidR="002D179F" w:rsidRPr="00864A60" w14:paraId="51ECDF53" w14:textId="77777777" w:rsidTr="00C20400">
        <w:trPr>
          <w:trHeight w:val="432"/>
        </w:trPr>
        <w:tc>
          <w:tcPr>
            <w:tcW w:w="4405" w:type="dxa"/>
            <w:shd w:val="clear" w:color="auto" w:fill="D9D9D9" w:themeFill="background1" w:themeFillShade="D9"/>
          </w:tcPr>
          <w:p w14:paraId="674A5651" w14:textId="2C361B6F" w:rsidR="002D179F" w:rsidRPr="00864A60" w:rsidRDefault="002D179F" w:rsidP="00E15B78">
            <w:pPr>
              <w:rPr>
                <w:rFonts w:ascii="Arial" w:hAnsi="Arial" w:cs="Arial"/>
                <w:i/>
                <w:iCs/>
                <w:sz w:val="24"/>
                <w:szCs w:val="24"/>
              </w:rPr>
            </w:pPr>
            <w:r>
              <w:rPr>
                <w:rFonts w:ascii="Arial" w:hAnsi="Arial" w:cs="Arial"/>
                <w:i/>
                <w:iCs/>
                <w:sz w:val="24"/>
                <w:szCs w:val="24"/>
              </w:rPr>
              <w:t>Transfer Student?</w:t>
            </w:r>
          </w:p>
        </w:tc>
        <w:tc>
          <w:tcPr>
            <w:tcW w:w="6480" w:type="dxa"/>
          </w:tcPr>
          <w:p w14:paraId="29DE5844" w14:textId="089D2232" w:rsidR="002D179F" w:rsidRPr="00E669C6" w:rsidRDefault="00566415" w:rsidP="00E15B78">
            <w:pPr>
              <w:rPr>
                <w:rFonts w:ascii="Arial" w:hAnsi="Arial" w:cs="Arial"/>
                <w:sz w:val="24"/>
                <w:szCs w:val="24"/>
              </w:rPr>
            </w:pPr>
            <w:r>
              <w:rPr>
                <w:rFonts w:ascii="Arial" w:hAnsi="Arial" w:cs="Arial"/>
                <w:sz w:val="24"/>
                <w:szCs w:val="24"/>
              </w:rPr>
              <w:t>No</w:t>
            </w:r>
          </w:p>
        </w:tc>
      </w:tr>
      <w:tr w:rsidR="008318FA" w:rsidRPr="00864A60" w14:paraId="4F65C295" w14:textId="77777777" w:rsidTr="00C20400">
        <w:trPr>
          <w:trHeight w:val="432"/>
        </w:trPr>
        <w:tc>
          <w:tcPr>
            <w:tcW w:w="4405" w:type="dxa"/>
            <w:shd w:val="clear" w:color="auto" w:fill="D9D9D9" w:themeFill="background1" w:themeFillShade="D9"/>
          </w:tcPr>
          <w:p w14:paraId="729520F6" w14:textId="7640A7A6" w:rsidR="008318FA" w:rsidRPr="00864A60" w:rsidRDefault="008318FA" w:rsidP="00E15B78">
            <w:pPr>
              <w:rPr>
                <w:rFonts w:ascii="Arial" w:hAnsi="Arial" w:cs="Arial"/>
                <w:i/>
                <w:iCs/>
                <w:sz w:val="24"/>
                <w:szCs w:val="24"/>
              </w:rPr>
            </w:pPr>
            <w:r w:rsidRPr="00864A60">
              <w:rPr>
                <w:rFonts w:ascii="Arial" w:hAnsi="Arial" w:cs="Arial"/>
                <w:i/>
                <w:iCs/>
                <w:sz w:val="24"/>
                <w:szCs w:val="24"/>
              </w:rPr>
              <w:t>Field of Study/Subfield (</w:t>
            </w:r>
            <w:hyperlink r:id="rId9" w:history="1">
              <w:r w:rsidRPr="00386C5C">
                <w:rPr>
                  <w:rStyle w:val="Hyperlink"/>
                  <w:rFonts w:ascii="Arial" w:hAnsi="Arial" w:cs="Arial"/>
                  <w:i/>
                  <w:iCs/>
                  <w:sz w:val="24"/>
                  <w:szCs w:val="24"/>
                </w:rPr>
                <w:t>Judging Category</w:t>
              </w:r>
            </w:hyperlink>
            <w:r w:rsidRPr="00864A60">
              <w:rPr>
                <w:rFonts w:ascii="Arial" w:hAnsi="Arial" w:cs="Arial"/>
                <w:i/>
                <w:iCs/>
                <w:sz w:val="24"/>
                <w:szCs w:val="24"/>
              </w:rPr>
              <w:t>)</w:t>
            </w:r>
          </w:p>
        </w:tc>
        <w:tc>
          <w:tcPr>
            <w:tcW w:w="6480" w:type="dxa"/>
          </w:tcPr>
          <w:p w14:paraId="5E1E6717" w14:textId="609C0F4F" w:rsidR="008318FA" w:rsidRPr="00E669C6" w:rsidRDefault="00E25427" w:rsidP="00E15B78">
            <w:pPr>
              <w:rPr>
                <w:rFonts w:ascii="Arial" w:hAnsi="Arial" w:cs="Arial"/>
                <w:sz w:val="24"/>
                <w:szCs w:val="24"/>
              </w:rPr>
            </w:pPr>
            <w:r>
              <w:rPr>
                <w:rFonts w:ascii="Arial" w:hAnsi="Arial" w:cs="Arial"/>
                <w:sz w:val="24"/>
                <w:szCs w:val="24"/>
              </w:rPr>
              <w:t>Physics and Astronomy – Astronomy &amp; Astrophysics</w:t>
            </w:r>
          </w:p>
        </w:tc>
      </w:tr>
      <w:tr w:rsidR="009C6C6F" w:rsidRPr="00864A60" w14:paraId="11C9A985" w14:textId="77777777" w:rsidTr="00C20400">
        <w:trPr>
          <w:trHeight w:val="432"/>
        </w:trPr>
        <w:tc>
          <w:tcPr>
            <w:tcW w:w="4405" w:type="dxa"/>
            <w:shd w:val="clear" w:color="auto" w:fill="D9D9D9" w:themeFill="background1" w:themeFillShade="D9"/>
          </w:tcPr>
          <w:p w14:paraId="0D36DA37" w14:textId="4C68680E" w:rsidR="009C6C6F" w:rsidRPr="00864A60" w:rsidRDefault="009C6C6F" w:rsidP="00E15B78">
            <w:pPr>
              <w:rPr>
                <w:rFonts w:ascii="Arial" w:hAnsi="Arial" w:cs="Arial"/>
                <w:i/>
                <w:iCs/>
                <w:sz w:val="24"/>
                <w:szCs w:val="24"/>
              </w:rPr>
            </w:pPr>
            <w:r>
              <w:rPr>
                <w:rFonts w:ascii="Arial" w:hAnsi="Arial" w:cs="Arial"/>
                <w:i/>
                <w:iCs/>
                <w:sz w:val="24"/>
                <w:szCs w:val="24"/>
              </w:rPr>
              <w:t>Specific Questions for Reviewers:</w:t>
            </w:r>
          </w:p>
        </w:tc>
        <w:tc>
          <w:tcPr>
            <w:tcW w:w="6480" w:type="dxa"/>
          </w:tcPr>
          <w:p w14:paraId="1B779393" w14:textId="36A9C517" w:rsidR="00C7377B" w:rsidRPr="00C7377B" w:rsidRDefault="00C7377B" w:rsidP="00C7377B">
            <w:pPr>
              <w:rPr>
                <w:rFonts w:ascii="Arial" w:hAnsi="Arial" w:cs="Arial"/>
                <w:sz w:val="24"/>
                <w:szCs w:val="24"/>
              </w:rPr>
            </w:pPr>
            <w:r>
              <w:rPr>
                <w:rFonts w:ascii="Arial" w:hAnsi="Arial" w:cs="Arial"/>
                <w:sz w:val="24"/>
                <w:szCs w:val="24"/>
              </w:rPr>
              <w:t>The following questions relate to specific challenges faces by this candidate in preparing their application; we would appreciate your input on these via the “general comments” section of the review form.</w:t>
            </w:r>
            <w:r>
              <w:rPr>
                <w:rFonts w:ascii="Arial" w:hAnsi="Arial" w:cs="Arial"/>
                <w:sz w:val="24"/>
                <w:szCs w:val="24"/>
              </w:rPr>
              <w:br/>
            </w:r>
          </w:p>
          <w:p w14:paraId="0C5E1EA0" w14:textId="7CE294E8" w:rsidR="009C6C6F" w:rsidRPr="009C6C6F" w:rsidRDefault="009C6C6F" w:rsidP="009C6C6F">
            <w:pPr>
              <w:pStyle w:val="ListParagraph"/>
              <w:numPr>
                <w:ilvl w:val="0"/>
                <w:numId w:val="2"/>
              </w:numPr>
              <w:rPr>
                <w:rFonts w:ascii="Arial" w:hAnsi="Arial" w:cs="Arial"/>
                <w:sz w:val="24"/>
                <w:szCs w:val="24"/>
              </w:rPr>
            </w:pPr>
            <w:r>
              <w:rPr>
                <w:rFonts w:ascii="Arial" w:hAnsi="Arial" w:cs="Arial"/>
                <w:sz w:val="24"/>
                <w:szCs w:val="24"/>
              </w:rPr>
              <w:t xml:space="preserve">The candidate’s </w:t>
            </w:r>
            <w:r w:rsidR="008B3D62">
              <w:rPr>
                <w:rFonts w:ascii="Arial" w:hAnsi="Arial" w:cs="Arial"/>
                <w:sz w:val="24"/>
                <w:szCs w:val="24"/>
              </w:rPr>
              <w:t xml:space="preserve">research essay describes several closely related projects; normally, we would encourage the candidate to focus on just one project so they can use their limited space to provide all of the description and reflection requested in </w:t>
            </w:r>
            <w:hyperlink r:id="rId10" w:history="1">
              <w:r w:rsidR="008B3D62" w:rsidRPr="002B7DDC">
                <w:rPr>
                  <w:rStyle w:val="Hyperlink"/>
                  <w:rFonts w:ascii="Arial" w:hAnsi="Arial" w:cs="Arial"/>
                  <w:sz w:val="24"/>
                  <w:szCs w:val="24"/>
                </w:rPr>
                <w:t>the prompt</w:t>
              </w:r>
            </w:hyperlink>
            <w:r w:rsidR="008B3D62">
              <w:rPr>
                <w:rFonts w:ascii="Arial" w:hAnsi="Arial" w:cs="Arial"/>
                <w:sz w:val="24"/>
                <w:szCs w:val="24"/>
              </w:rPr>
              <w:t xml:space="preserve">. </w:t>
            </w:r>
            <w:r w:rsidR="002B7DDC">
              <w:rPr>
                <w:rFonts w:ascii="Arial" w:hAnsi="Arial" w:cs="Arial"/>
                <w:sz w:val="24"/>
                <w:szCs w:val="24"/>
              </w:rPr>
              <w:t>However, including both projects does allow the candidate to more clearly express the significance of their findings</w:t>
            </w:r>
            <w:r w:rsidR="0049316D">
              <w:rPr>
                <w:rFonts w:ascii="Arial" w:hAnsi="Arial" w:cs="Arial"/>
                <w:sz w:val="24"/>
                <w:szCs w:val="24"/>
              </w:rPr>
              <w:t xml:space="preserve"> to major questions in the field. </w:t>
            </w:r>
            <w:commentRangeStart w:id="0"/>
            <w:r w:rsidR="0049316D">
              <w:rPr>
                <w:rFonts w:ascii="Arial" w:hAnsi="Arial" w:cs="Arial"/>
                <w:sz w:val="24"/>
                <w:szCs w:val="24"/>
              </w:rPr>
              <w:t>Based on this draft of the research essay, do you think it is better to retain the briefer explanations of both projects</w:t>
            </w:r>
            <w:r w:rsidR="00C7377B">
              <w:rPr>
                <w:rFonts w:ascii="Arial" w:hAnsi="Arial" w:cs="Arial"/>
                <w:sz w:val="24"/>
                <w:szCs w:val="24"/>
              </w:rPr>
              <w:t>, or do you think the candidate should focus on just one—and if so, which one?</w:t>
            </w:r>
            <w:commentRangeEnd w:id="0"/>
            <w:r w:rsidR="00B551A4">
              <w:rPr>
                <w:rStyle w:val="CommentReference"/>
              </w:rPr>
              <w:commentReference w:id="0"/>
            </w:r>
          </w:p>
        </w:tc>
      </w:tr>
    </w:tbl>
    <w:p w14:paraId="41AC6FEC" w14:textId="642B5AD9" w:rsidR="008318FA" w:rsidRPr="00864A60" w:rsidRDefault="008318FA" w:rsidP="006A386D">
      <w:pPr>
        <w:spacing w:before="120" w:after="120"/>
        <w:rPr>
          <w:rFonts w:ascii="Arial" w:hAnsi="Arial" w:cs="Arial"/>
          <w:sz w:val="24"/>
          <w:szCs w:val="24"/>
        </w:rPr>
      </w:pPr>
      <w:r w:rsidRPr="00864A60">
        <w:rPr>
          <w:rFonts w:ascii="Arial" w:hAnsi="Arial" w:cs="Arial"/>
          <w:b/>
          <w:bCs/>
          <w:sz w:val="24"/>
          <w:szCs w:val="24"/>
        </w:rPr>
        <w:t>Career Goals and Professional Aspirations</w:t>
      </w:r>
    </w:p>
    <w:tbl>
      <w:tblPr>
        <w:tblStyle w:val="TableGrid"/>
        <w:tblW w:w="10885" w:type="dxa"/>
        <w:tblLook w:val="04A0" w:firstRow="1" w:lastRow="0" w:firstColumn="1" w:lastColumn="0" w:noHBand="0" w:noVBand="1"/>
      </w:tblPr>
      <w:tblGrid>
        <w:gridCol w:w="4405"/>
        <w:gridCol w:w="6480"/>
      </w:tblGrid>
      <w:tr w:rsidR="008318FA" w:rsidRPr="00864A60" w14:paraId="437F063B" w14:textId="77777777" w:rsidTr="00C20400">
        <w:trPr>
          <w:trHeight w:val="432"/>
        </w:trPr>
        <w:tc>
          <w:tcPr>
            <w:tcW w:w="4405" w:type="dxa"/>
            <w:shd w:val="clear" w:color="auto" w:fill="D9D9D9" w:themeFill="background1" w:themeFillShade="D9"/>
          </w:tcPr>
          <w:p w14:paraId="6886CE5F" w14:textId="009CFAC7" w:rsidR="008318FA" w:rsidRPr="00864A60" w:rsidRDefault="008318FA">
            <w:pPr>
              <w:rPr>
                <w:rFonts w:ascii="Arial" w:hAnsi="Arial" w:cs="Arial"/>
                <w:i/>
                <w:iCs/>
                <w:sz w:val="24"/>
                <w:szCs w:val="24"/>
              </w:rPr>
            </w:pPr>
            <w:r w:rsidRPr="00864A60">
              <w:rPr>
                <w:rFonts w:ascii="Arial" w:hAnsi="Arial" w:cs="Arial"/>
                <w:i/>
                <w:iCs/>
                <w:sz w:val="24"/>
                <w:szCs w:val="24"/>
              </w:rPr>
              <w:t>What is the highest degree you plan to obtain?</w:t>
            </w:r>
          </w:p>
        </w:tc>
        <w:tc>
          <w:tcPr>
            <w:tcW w:w="6480" w:type="dxa"/>
          </w:tcPr>
          <w:p w14:paraId="16A7EEC0" w14:textId="3D57E9E3" w:rsidR="008318FA" w:rsidRPr="00864A60" w:rsidRDefault="0030351D">
            <w:pPr>
              <w:rPr>
                <w:rFonts w:ascii="Arial" w:hAnsi="Arial" w:cs="Arial"/>
                <w:sz w:val="24"/>
                <w:szCs w:val="24"/>
              </w:rPr>
            </w:pPr>
            <w:r>
              <w:rPr>
                <w:rFonts w:ascii="Arial" w:hAnsi="Arial" w:cs="Arial"/>
                <w:sz w:val="24"/>
                <w:szCs w:val="24"/>
              </w:rPr>
              <w:t>Ph.D.</w:t>
            </w:r>
          </w:p>
        </w:tc>
      </w:tr>
      <w:tr w:rsidR="008318FA" w:rsidRPr="00864A60" w14:paraId="2BDF65FC" w14:textId="77777777" w:rsidTr="00C20400">
        <w:trPr>
          <w:trHeight w:val="432"/>
        </w:trPr>
        <w:tc>
          <w:tcPr>
            <w:tcW w:w="4405" w:type="dxa"/>
            <w:shd w:val="clear" w:color="auto" w:fill="D9D9D9" w:themeFill="background1" w:themeFillShade="D9"/>
          </w:tcPr>
          <w:p w14:paraId="7B1ECE09" w14:textId="5E686BE7" w:rsidR="008318FA" w:rsidRPr="00864A60" w:rsidRDefault="008318FA">
            <w:pPr>
              <w:rPr>
                <w:rFonts w:ascii="Arial" w:hAnsi="Arial" w:cs="Arial"/>
                <w:i/>
                <w:iCs/>
                <w:sz w:val="24"/>
                <w:szCs w:val="24"/>
              </w:rPr>
            </w:pPr>
            <w:r w:rsidRPr="00864A60">
              <w:rPr>
                <w:rFonts w:ascii="Arial" w:hAnsi="Arial" w:cs="Arial"/>
                <w:i/>
                <w:iCs/>
                <w:sz w:val="24"/>
                <w:szCs w:val="24"/>
              </w:rPr>
              <w:t>In one or two sentences, describe your career goals and professional aspirations.</w:t>
            </w:r>
            <w:r w:rsidR="005B76BC">
              <w:rPr>
                <w:rFonts w:ascii="Arial" w:hAnsi="Arial" w:cs="Arial"/>
                <w:i/>
                <w:iCs/>
                <w:sz w:val="24"/>
                <w:szCs w:val="24"/>
              </w:rPr>
              <w:t xml:space="preserve"> (200 characters)</w:t>
            </w:r>
          </w:p>
        </w:tc>
        <w:tc>
          <w:tcPr>
            <w:tcW w:w="6480" w:type="dxa"/>
          </w:tcPr>
          <w:p w14:paraId="67D32FD8" w14:textId="1FCB04AD" w:rsidR="008318FA" w:rsidRPr="00864A60" w:rsidRDefault="0030351D">
            <w:pPr>
              <w:rPr>
                <w:rFonts w:ascii="Arial" w:hAnsi="Arial" w:cs="Arial"/>
                <w:sz w:val="24"/>
                <w:szCs w:val="24"/>
              </w:rPr>
            </w:pPr>
            <w:r w:rsidRPr="0030351D">
              <w:rPr>
                <w:rFonts w:ascii="Arial" w:hAnsi="Arial" w:cs="Arial"/>
                <w:sz w:val="24"/>
                <w:szCs w:val="24"/>
              </w:rPr>
              <w:t xml:space="preserve">Ph.D. in Astronomy. I hope to </w:t>
            </w:r>
            <w:r w:rsidR="00441D54">
              <w:rPr>
                <w:rFonts w:ascii="Arial" w:hAnsi="Arial" w:cs="Arial"/>
                <w:sz w:val="24"/>
                <w:szCs w:val="24"/>
              </w:rPr>
              <w:t>lead my own</w:t>
            </w:r>
            <w:r w:rsidR="00441D54" w:rsidRPr="0030351D">
              <w:rPr>
                <w:rFonts w:ascii="Arial" w:hAnsi="Arial" w:cs="Arial"/>
                <w:sz w:val="24"/>
                <w:szCs w:val="24"/>
              </w:rPr>
              <w:t xml:space="preserve"> </w:t>
            </w:r>
            <w:r w:rsidRPr="0030351D">
              <w:rPr>
                <w:rFonts w:ascii="Arial" w:hAnsi="Arial" w:cs="Arial"/>
                <w:sz w:val="24"/>
                <w:szCs w:val="24"/>
              </w:rPr>
              <w:t>research</w:t>
            </w:r>
            <w:r w:rsidR="00441D54">
              <w:rPr>
                <w:rFonts w:ascii="Arial" w:hAnsi="Arial" w:cs="Arial"/>
                <w:sz w:val="24"/>
                <w:szCs w:val="24"/>
              </w:rPr>
              <w:t xml:space="preserve"> </w:t>
            </w:r>
            <w:ins w:id="1" w:author="Gates,Leah" w:date="2022-01-20T09:58:00Z">
              <w:r w:rsidR="00167538">
                <w:rPr>
                  <w:rFonts w:ascii="Arial" w:hAnsi="Arial" w:cs="Arial"/>
                  <w:sz w:val="24"/>
                  <w:szCs w:val="24"/>
                </w:rPr>
                <w:t>lab</w:t>
              </w:r>
            </w:ins>
            <w:ins w:id="2" w:author="Gates,Leah" w:date="2022-01-20T09:57:00Z">
              <w:r w:rsidR="00167538">
                <w:rPr>
                  <w:rFonts w:ascii="Arial" w:hAnsi="Arial" w:cs="Arial"/>
                  <w:sz w:val="24"/>
                  <w:szCs w:val="24"/>
                </w:rPr>
                <w:t xml:space="preserve"> </w:t>
              </w:r>
            </w:ins>
            <w:r w:rsidR="00441D54">
              <w:rPr>
                <w:rFonts w:ascii="Arial" w:hAnsi="Arial" w:cs="Arial"/>
                <w:sz w:val="24"/>
                <w:szCs w:val="24"/>
              </w:rPr>
              <w:t xml:space="preserve">on </w:t>
            </w:r>
            <w:r w:rsidR="00421176">
              <w:rPr>
                <w:rFonts w:ascii="Arial" w:hAnsi="Arial" w:cs="Arial"/>
                <w:sz w:val="24"/>
                <w:szCs w:val="24"/>
              </w:rPr>
              <w:t>how</w:t>
            </w:r>
            <w:r w:rsidR="00441D54">
              <w:rPr>
                <w:rFonts w:ascii="Arial" w:hAnsi="Arial" w:cs="Arial"/>
                <w:sz w:val="24"/>
                <w:szCs w:val="24"/>
              </w:rPr>
              <w:t xml:space="preserve"> black holes affect </w:t>
            </w:r>
            <w:ins w:id="3" w:author="Gates,Leah" w:date="2022-01-20T09:58:00Z">
              <w:r w:rsidR="00167538">
                <w:rPr>
                  <w:rFonts w:ascii="Arial" w:hAnsi="Arial" w:cs="Arial"/>
                  <w:sz w:val="24"/>
                  <w:szCs w:val="24"/>
                </w:rPr>
                <w:t xml:space="preserve">host </w:t>
              </w:r>
            </w:ins>
            <w:r w:rsidR="00441D54">
              <w:rPr>
                <w:rFonts w:ascii="Arial" w:hAnsi="Arial" w:cs="Arial"/>
                <w:sz w:val="24"/>
                <w:szCs w:val="24"/>
              </w:rPr>
              <w:t>galaxies</w:t>
            </w:r>
            <w:ins w:id="4" w:author="Gates,Leah" w:date="2022-01-20T09:57:00Z">
              <w:r w:rsidR="00167538">
                <w:rPr>
                  <w:rFonts w:ascii="Arial" w:hAnsi="Arial" w:cs="Arial"/>
                  <w:sz w:val="24"/>
                  <w:szCs w:val="24"/>
                </w:rPr>
                <w:t>, while teaching at the university level.</w:t>
              </w:r>
            </w:ins>
          </w:p>
        </w:tc>
      </w:tr>
    </w:tbl>
    <w:p w14:paraId="58306BE5"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009BF455" w14:textId="77777777" w:rsidTr="00C20400">
        <w:trPr>
          <w:trHeight w:val="432"/>
        </w:trPr>
        <w:tc>
          <w:tcPr>
            <w:tcW w:w="10885" w:type="dxa"/>
            <w:shd w:val="clear" w:color="auto" w:fill="D9D9D9" w:themeFill="background1" w:themeFillShade="D9"/>
          </w:tcPr>
          <w:p w14:paraId="379C41FA" w14:textId="2D1FBA9B" w:rsidR="008318FA" w:rsidRPr="00864A60" w:rsidRDefault="008318FA">
            <w:pPr>
              <w:rPr>
                <w:rFonts w:ascii="Arial" w:hAnsi="Arial" w:cs="Arial"/>
                <w:i/>
                <w:iCs/>
                <w:sz w:val="24"/>
                <w:szCs w:val="24"/>
              </w:rPr>
            </w:pPr>
            <w:r w:rsidRPr="00864A60">
              <w:rPr>
                <w:rFonts w:ascii="Arial" w:hAnsi="Arial" w:cs="Arial"/>
                <w:i/>
                <w:iCs/>
                <w:sz w:val="24"/>
                <w:szCs w:val="24"/>
              </w:rPr>
              <w:t>What are your career goals and professional aspirations?  Indicate which area(s) of mathematics, science, or engineering you are considering pursuing in your research career and specify how your current academic program and your overall educational plans will assist you in achieving your career goals and professional aspirations.</w:t>
            </w:r>
            <w:r w:rsidR="005B76BC">
              <w:rPr>
                <w:rFonts w:ascii="Arial" w:hAnsi="Arial" w:cs="Arial"/>
                <w:i/>
                <w:iCs/>
                <w:sz w:val="24"/>
                <w:szCs w:val="24"/>
              </w:rPr>
              <w:t xml:space="preserve"> (3000 characters)</w:t>
            </w:r>
          </w:p>
        </w:tc>
      </w:tr>
      <w:tr w:rsidR="008318FA" w:rsidRPr="00093749" w14:paraId="1EB7D57D" w14:textId="77777777" w:rsidTr="000B4E98">
        <w:trPr>
          <w:trHeight w:val="74"/>
        </w:trPr>
        <w:tc>
          <w:tcPr>
            <w:tcW w:w="10885" w:type="dxa"/>
          </w:tcPr>
          <w:p w14:paraId="239BFD2C" w14:textId="6896E2A2" w:rsidR="00421176" w:rsidRPr="0030351D" w:rsidRDefault="00167538" w:rsidP="00421176">
            <w:pPr>
              <w:rPr>
                <w:rFonts w:ascii="Arial" w:hAnsi="Arial" w:cs="Arial"/>
                <w:sz w:val="24"/>
                <w:szCs w:val="24"/>
              </w:rPr>
            </w:pPr>
            <w:ins w:id="5" w:author="Gates,Leah" w:date="2022-01-20T09:58:00Z">
              <w:r>
                <w:rPr>
                  <w:rFonts w:ascii="Arial" w:hAnsi="Arial" w:cs="Arial"/>
                  <w:sz w:val="24"/>
                  <w:szCs w:val="24"/>
                </w:rPr>
                <w:t>I aim to become</w:t>
              </w:r>
            </w:ins>
            <w:r w:rsidR="00421176">
              <w:rPr>
                <w:rFonts w:ascii="Arial" w:hAnsi="Arial" w:cs="Arial"/>
                <w:sz w:val="24"/>
                <w:szCs w:val="24"/>
              </w:rPr>
              <w:t xml:space="preserve"> a university professor </w:t>
            </w:r>
            <w:r w:rsidR="00421176" w:rsidRPr="0030351D">
              <w:rPr>
                <w:rFonts w:ascii="Arial" w:hAnsi="Arial" w:cs="Arial"/>
                <w:sz w:val="24"/>
                <w:szCs w:val="24"/>
              </w:rPr>
              <w:t xml:space="preserve">performing astronomical research. </w:t>
            </w:r>
            <w:r w:rsidR="00421176">
              <w:rPr>
                <w:rFonts w:ascii="Arial" w:hAnsi="Arial" w:cs="Arial"/>
                <w:sz w:val="24"/>
                <w:szCs w:val="24"/>
              </w:rPr>
              <w:t xml:space="preserve"> I am most interested in how black holes evolve and proceed to impact their host galaxies.  </w:t>
            </w:r>
            <w:r w:rsidR="00421176" w:rsidRPr="0030351D">
              <w:rPr>
                <w:rFonts w:ascii="Arial" w:hAnsi="Arial" w:cs="Arial"/>
                <w:sz w:val="24"/>
                <w:szCs w:val="24"/>
              </w:rPr>
              <w:t xml:space="preserve">I’d like to do this in a university setting so that I can </w:t>
            </w:r>
            <w:r w:rsidR="00421176">
              <w:rPr>
                <w:rFonts w:ascii="Arial" w:hAnsi="Arial" w:cs="Arial"/>
                <w:sz w:val="24"/>
                <w:szCs w:val="24"/>
              </w:rPr>
              <w:t>invite students into my research group and help advance their careers.</w:t>
            </w:r>
            <w:r w:rsidR="00421176" w:rsidRPr="0030351D">
              <w:rPr>
                <w:rFonts w:ascii="Arial" w:hAnsi="Arial" w:cs="Arial"/>
                <w:sz w:val="24"/>
                <w:szCs w:val="24"/>
              </w:rPr>
              <w:t xml:space="preserve"> </w:t>
            </w:r>
            <w:r w:rsidR="00421176">
              <w:rPr>
                <w:rFonts w:ascii="Arial" w:hAnsi="Arial" w:cs="Arial"/>
                <w:sz w:val="24"/>
                <w:szCs w:val="24"/>
              </w:rPr>
              <w:t xml:space="preserve"> </w:t>
            </w:r>
            <w:commentRangeStart w:id="6"/>
            <w:del w:id="7" w:author="Dolinski,Michelle" w:date="2022-01-17T14:55:00Z">
              <w:r w:rsidR="00421176" w:rsidDel="0068764A">
                <w:rPr>
                  <w:rFonts w:ascii="Arial" w:hAnsi="Arial" w:cs="Arial"/>
                  <w:sz w:val="24"/>
                  <w:szCs w:val="24"/>
                </w:rPr>
                <w:delText xml:space="preserve">I also want to be able to teach physics and astronomy to students; </w:delText>
              </w:r>
              <w:r w:rsidR="00421176" w:rsidRPr="0030351D" w:rsidDel="0068764A">
                <w:rPr>
                  <w:rFonts w:ascii="Arial" w:hAnsi="Arial" w:cs="Arial"/>
                  <w:sz w:val="24"/>
                  <w:szCs w:val="24"/>
                </w:rPr>
                <w:delText xml:space="preserve">I have </w:delText>
              </w:r>
              <w:r w:rsidR="00421176" w:rsidDel="0068764A">
                <w:rPr>
                  <w:rFonts w:ascii="Arial" w:hAnsi="Arial" w:cs="Arial"/>
                  <w:sz w:val="24"/>
                  <w:szCs w:val="24"/>
                </w:rPr>
                <w:delText xml:space="preserve">started to </w:delText>
              </w:r>
              <w:r w:rsidR="00421176" w:rsidRPr="0030351D" w:rsidDel="0068764A">
                <w:rPr>
                  <w:rFonts w:ascii="Arial" w:hAnsi="Arial" w:cs="Arial"/>
                  <w:sz w:val="24"/>
                  <w:szCs w:val="24"/>
                </w:rPr>
                <w:delText>TA intro</w:delText>
              </w:r>
              <w:r w:rsidR="00421176" w:rsidDel="0068764A">
                <w:rPr>
                  <w:rFonts w:ascii="Arial" w:hAnsi="Arial" w:cs="Arial"/>
                  <w:sz w:val="24"/>
                  <w:szCs w:val="24"/>
                </w:rPr>
                <w:delText>ductory</w:delText>
              </w:r>
              <w:r w:rsidR="00421176" w:rsidRPr="0030351D" w:rsidDel="0068764A">
                <w:rPr>
                  <w:rFonts w:ascii="Arial" w:hAnsi="Arial" w:cs="Arial"/>
                  <w:sz w:val="24"/>
                  <w:szCs w:val="24"/>
                </w:rPr>
                <w:delText xml:space="preserve"> physics classes </w:delText>
              </w:r>
              <w:r w:rsidR="00421176" w:rsidDel="0068764A">
                <w:rPr>
                  <w:rFonts w:ascii="Arial" w:hAnsi="Arial" w:cs="Arial"/>
                  <w:sz w:val="24"/>
                  <w:szCs w:val="24"/>
                </w:rPr>
                <w:delText>this year,</w:delText>
              </w:r>
              <w:r w:rsidR="00421176" w:rsidRPr="0030351D" w:rsidDel="0068764A">
                <w:rPr>
                  <w:rFonts w:ascii="Arial" w:hAnsi="Arial" w:cs="Arial"/>
                  <w:sz w:val="24"/>
                  <w:szCs w:val="24"/>
                </w:rPr>
                <w:delText xml:space="preserve"> and really take pride in making others actually enjoy learning.</w:delText>
              </w:r>
              <w:r w:rsidR="00421176" w:rsidDel="0068764A">
                <w:rPr>
                  <w:rFonts w:ascii="Arial" w:hAnsi="Arial" w:cs="Arial"/>
                  <w:sz w:val="24"/>
                  <w:szCs w:val="24"/>
                </w:rPr>
                <w:delText xml:space="preserve"> I realize that many college students may struggle in their early physics classes and start to second-guess their career choices;</w:delText>
              </w:r>
              <w:r w:rsidR="00421176" w:rsidRPr="0030351D" w:rsidDel="0068764A">
                <w:rPr>
                  <w:rFonts w:ascii="Arial" w:hAnsi="Arial" w:cs="Arial"/>
                  <w:sz w:val="24"/>
                  <w:szCs w:val="24"/>
                </w:rPr>
                <w:delText xml:space="preserve"> </w:delText>
              </w:r>
              <w:r w:rsidR="00421176" w:rsidDel="0068764A">
                <w:rPr>
                  <w:rFonts w:ascii="Arial" w:hAnsi="Arial" w:cs="Arial"/>
                  <w:sz w:val="24"/>
                  <w:szCs w:val="24"/>
                </w:rPr>
                <w:delText>sometimes having an engaging teacher can make a huge difference along a student’s career path. As an instructor, I do everything I can to instill classroom confidence in students and show them that they can learn the material.</w:delText>
              </w:r>
              <w:commentRangeEnd w:id="6"/>
              <w:r w:rsidR="0068764A" w:rsidDel="0068764A">
                <w:rPr>
                  <w:rStyle w:val="CommentReference"/>
                </w:rPr>
                <w:commentReference w:id="6"/>
              </w:r>
            </w:del>
          </w:p>
          <w:p w14:paraId="324C51FC" w14:textId="16682ADF" w:rsidR="00421176" w:rsidRDefault="00421176" w:rsidP="00421176">
            <w:pPr>
              <w:spacing w:after="160" w:line="259" w:lineRule="auto"/>
              <w:rPr>
                <w:ins w:id="8" w:author="Dolinski,Michelle" w:date="2022-01-17T14:55:00Z"/>
                <w:rFonts w:ascii="Arial" w:hAnsi="Arial" w:cs="Arial"/>
                <w:sz w:val="24"/>
                <w:szCs w:val="24"/>
              </w:rPr>
            </w:pPr>
            <w:r w:rsidRPr="0030351D">
              <w:rPr>
                <w:rFonts w:ascii="Arial" w:hAnsi="Arial" w:cs="Arial"/>
                <w:sz w:val="24"/>
                <w:szCs w:val="24"/>
              </w:rPr>
              <w:t xml:space="preserve">I believe my academic program at Drexel uniquely prepares me for an intense research career. </w:t>
            </w:r>
            <w:ins w:id="9" w:author="Dolinski,Michelle" w:date="2022-01-17T14:53:00Z">
              <w:r w:rsidR="0068764A">
                <w:rPr>
                  <w:rFonts w:ascii="Arial" w:hAnsi="Arial" w:cs="Arial"/>
                  <w:sz w:val="24"/>
                  <w:szCs w:val="24"/>
                </w:rPr>
                <w:t xml:space="preserve">My freshman year I was accepted into </w:t>
              </w:r>
            </w:ins>
            <w:ins w:id="10" w:author="Gates,Leah" w:date="2022-01-20T09:58:00Z">
              <w:r w:rsidR="00167538">
                <w:rPr>
                  <w:rFonts w:ascii="Arial" w:hAnsi="Arial" w:cs="Arial"/>
                  <w:sz w:val="24"/>
                  <w:szCs w:val="24"/>
                </w:rPr>
                <w:t xml:space="preserve">Students Tackling Advanced </w:t>
              </w:r>
            </w:ins>
            <w:ins w:id="11" w:author="Gates,Leah" w:date="2022-01-20T09:59:00Z">
              <w:r w:rsidR="00167538">
                <w:rPr>
                  <w:rFonts w:ascii="Arial" w:hAnsi="Arial" w:cs="Arial"/>
                  <w:sz w:val="24"/>
                  <w:szCs w:val="24"/>
                </w:rPr>
                <w:t>Research (</w:t>
              </w:r>
            </w:ins>
            <w:ins w:id="12" w:author="Dolinski,Michelle" w:date="2022-01-17T14:53:00Z">
              <w:r w:rsidR="0068764A">
                <w:rPr>
                  <w:rFonts w:ascii="Arial" w:hAnsi="Arial" w:cs="Arial"/>
                  <w:sz w:val="24"/>
                  <w:szCs w:val="24"/>
                </w:rPr>
                <w:t>STAR</w:t>
              </w:r>
            </w:ins>
            <w:ins w:id="13" w:author="Gates,Leah" w:date="2022-01-20T09:59:00Z">
              <w:r w:rsidR="00167538">
                <w:rPr>
                  <w:rFonts w:ascii="Arial" w:hAnsi="Arial" w:cs="Arial"/>
                  <w:sz w:val="24"/>
                  <w:szCs w:val="24"/>
                </w:rPr>
                <w:t>)</w:t>
              </w:r>
            </w:ins>
            <w:ins w:id="14" w:author="Dolinski,Michelle" w:date="2022-01-17T14:53:00Z">
              <w:r w:rsidR="0068764A">
                <w:rPr>
                  <w:rFonts w:ascii="Arial" w:hAnsi="Arial" w:cs="Arial"/>
                  <w:sz w:val="24"/>
                  <w:szCs w:val="24"/>
                </w:rPr>
                <w:t xml:space="preserve">, a highly selective </w:t>
              </w:r>
            </w:ins>
            <w:ins w:id="15" w:author="Gates,Leah" w:date="2022-01-20T09:59:00Z">
              <w:r w:rsidR="00167538">
                <w:rPr>
                  <w:rFonts w:ascii="Arial" w:hAnsi="Arial" w:cs="Arial"/>
                  <w:sz w:val="24"/>
                  <w:szCs w:val="24"/>
                </w:rPr>
                <w:t>program for first-year Drexel students</w:t>
              </w:r>
            </w:ins>
            <w:ins w:id="16" w:author="Dolinski,Michelle" w:date="2022-01-17T14:53:00Z">
              <w:r w:rsidR="0068764A">
                <w:rPr>
                  <w:rFonts w:ascii="Arial" w:hAnsi="Arial" w:cs="Arial"/>
                  <w:sz w:val="24"/>
                  <w:szCs w:val="24"/>
                </w:rPr>
                <w:t xml:space="preserve">, where I spent the summer </w:t>
              </w:r>
            </w:ins>
            <w:ins w:id="17" w:author="Gates,Leah" w:date="2022-01-20T10:00:00Z">
              <w:r w:rsidR="003C1609">
                <w:rPr>
                  <w:rFonts w:ascii="Arial" w:hAnsi="Arial" w:cs="Arial"/>
                  <w:sz w:val="24"/>
                  <w:szCs w:val="24"/>
                </w:rPr>
                <w:t>conduct</w:t>
              </w:r>
            </w:ins>
            <w:ins w:id="18" w:author="Dolinski,Michelle" w:date="2022-01-17T14:53:00Z">
              <w:r w:rsidR="0068764A">
                <w:rPr>
                  <w:rFonts w:ascii="Arial" w:hAnsi="Arial" w:cs="Arial"/>
                  <w:sz w:val="24"/>
                  <w:szCs w:val="24"/>
                </w:rPr>
                <w:t xml:space="preserve">ing research alongside Professor Gordon Richards. </w:t>
              </w:r>
            </w:ins>
            <w:r w:rsidRPr="0030351D">
              <w:rPr>
                <w:rFonts w:ascii="Arial" w:hAnsi="Arial" w:cs="Arial"/>
                <w:sz w:val="24"/>
                <w:szCs w:val="24"/>
              </w:rPr>
              <w:t xml:space="preserve">Drexel </w:t>
            </w:r>
            <w:ins w:id="19" w:author="Gates,Leah" w:date="2022-01-20T10:00:00Z">
              <w:r w:rsidR="003C1609">
                <w:rPr>
                  <w:rFonts w:ascii="Arial" w:hAnsi="Arial" w:cs="Arial"/>
                  <w:sz w:val="24"/>
                  <w:szCs w:val="24"/>
                </w:rPr>
                <w:t xml:space="preserve">also </w:t>
              </w:r>
            </w:ins>
            <w:ins w:id="20" w:author="Gates,Leah" w:date="2022-01-20T10:01:00Z">
              <w:r w:rsidR="003C1609">
                <w:rPr>
                  <w:rFonts w:ascii="Arial" w:hAnsi="Arial" w:cs="Arial"/>
                  <w:sz w:val="24"/>
                  <w:szCs w:val="24"/>
                </w:rPr>
                <w:t>enables</w:t>
              </w:r>
              <w:r w:rsidR="003C1609" w:rsidRPr="0030351D">
                <w:rPr>
                  <w:rFonts w:ascii="Arial" w:hAnsi="Arial" w:cs="Arial"/>
                  <w:sz w:val="24"/>
                  <w:szCs w:val="24"/>
                </w:rPr>
                <w:t xml:space="preserve"> </w:t>
              </w:r>
            </w:ins>
            <w:r w:rsidRPr="0030351D">
              <w:rPr>
                <w:rFonts w:ascii="Arial" w:hAnsi="Arial" w:cs="Arial"/>
                <w:sz w:val="24"/>
                <w:szCs w:val="24"/>
              </w:rPr>
              <w:t xml:space="preserve">students </w:t>
            </w:r>
            <w:ins w:id="21" w:author="Gates,Leah" w:date="2022-01-20T10:01:00Z">
              <w:r w:rsidR="003C1609">
                <w:rPr>
                  <w:rFonts w:ascii="Arial" w:hAnsi="Arial" w:cs="Arial"/>
                  <w:sz w:val="24"/>
                  <w:szCs w:val="24"/>
                </w:rPr>
                <w:t>to pursue</w:t>
              </w:r>
              <w:r w:rsidR="003C1609" w:rsidRPr="0030351D">
                <w:rPr>
                  <w:rFonts w:ascii="Arial" w:hAnsi="Arial" w:cs="Arial"/>
                  <w:sz w:val="24"/>
                  <w:szCs w:val="24"/>
                </w:rPr>
                <w:t xml:space="preserve"> </w:t>
              </w:r>
            </w:ins>
            <w:r w:rsidRPr="0030351D">
              <w:rPr>
                <w:rFonts w:ascii="Arial" w:hAnsi="Arial" w:cs="Arial"/>
                <w:sz w:val="24"/>
                <w:szCs w:val="24"/>
              </w:rPr>
              <w:t>18 months of hands-</w:t>
            </w:r>
            <w:r w:rsidRPr="0030351D">
              <w:rPr>
                <w:rFonts w:ascii="Arial" w:hAnsi="Arial" w:cs="Arial"/>
                <w:sz w:val="24"/>
                <w:szCs w:val="24"/>
              </w:rPr>
              <w:lastRenderedPageBreak/>
              <w:t xml:space="preserve">on work experience built into the academic program through three 6-month long co-ops </w:t>
            </w:r>
            <w:ins w:id="22" w:author="Gates,Leah" w:date="2022-01-20T10:01:00Z">
              <w:r w:rsidR="003C1609">
                <w:rPr>
                  <w:rFonts w:ascii="Arial" w:hAnsi="Arial" w:cs="Arial"/>
                  <w:sz w:val="24"/>
                  <w:szCs w:val="24"/>
                </w:rPr>
                <w:t>during</w:t>
              </w:r>
            </w:ins>
            <w:ins w:id="23" w:author="Gates,Leah" w:date="2022-01-20T10:02:00Z">
              <w:r w:rsidR="003C1609">
                <w:rPr>
                  <w:rFonts w:ascii="Arial" w:hAnsi="Arial" w:cs="Arial"/>
                  <w:sz w:val="24"/>
                  <w:szCs w:val="24"/>
                </w:rPr>
                <w:t xml:space="preserve"> the</w:t>
              </w:r>
            </w:ins>
            <w:r w:rsidRPr="0030351D">
              <w:rPr>
                <w:rFonts w:ascii="Arial" w:hAnsi="Arial" w:cs="Arial"/>
                <w:sz w:val="24"/>
                <w:szCs w:val="24"/>
              </w:rPr>
              <w:t xml:space="preserve"> second, third, and fourth year. </w:t>
            </w:r>
            <w:r>
              <w:rPr>
                <w:rFonts w:ascii="Arial" w:hAnsi="Arial" w:cs="Arial"/>
                <w:sz w:val="24"/>
                <w:szCs w:val="24"/>
              </w:rPr>
              <w:t xml:space="preserve"> I have chosen to pursue research opportunities in all of my co-ops, giving me the chance to dive deep into real scientific research early on. For my first co-op, I was able to work alongside a leading scientist at the National Radio Astronomy Observatory (NRAO</w:t>
            </w:r>
            <w:ins w:id="24" w:author="Gates,Leah" w:date="2022-01-20T10:02:00Z">
              <w:r w:rsidR="003C1609">
                <w:rPr>
                  <w:rFonts w:ascii="Arial" w:hAnsi="Arial" w:cs="Arial"/>
                  <w:sz w:val="24"/>
                  <w:szCs w:val="24"/>
                </w:rPr>
                <w:t>)</w:t>
              </w:r>
            </w:ins>
            <w:r>
              <w:rPr>
                <w:rFonts w:ascii="Arial" w:hAnsi="Arial" w:cs="Arial"/>
                <w:sz w:val="24"/>
                <w:szCs w:val="24"/>
              </w:rPr>
              <w:t xml:space="preserve">, Dr Amy Kimball. </w:t>
            </w:r>
            <w:r w:rsidR="003C1609">
              <w:rPr>
                <w:rFonts w:ascii="Arial" w:hAnsi="Arial" w:cs="Arial"/>
                <w:sz w:val="24"/>
                <w:szCs w:val="24"/>
              </w:rPr>
              <w:t>This</w:t>
            </w:r>
            <w:r>
              <w:rPr>
                <w:rFonts w:ascii="Arial" w:hAnsi="Arial" w:cs="Arial"/>
                <w:sz w:val="24"/>
                <w:szCs w:val="24"/>
              </w:rPr>
              <w:t xml:space="preserve"> provided me with experience handling data directly from research-grade radio telescopes, allowed me to present my findings to other professional astronomers, and gave me the opportunity publish my work in refereed academic journals.  Furthermore, I was able to build solid professional relationships with scientists at NRAO and continue to contribute to additional work in Dr Kimball’s group year-round.  For my second co-op, I continued work at Drexel I had been doing with </w:t>
            </w:r>
            <w:r w:rsidR="003C1609">
              <w:rPr>
                <w:rFonts w:ascii="Arial" w:hAnsi="Arial" w:cs="Arial"/>
                <w:sz w:val="24"/>
                <w:szCs w:val="24"/>
              </w:rPr>
              <w:t xml:space="preserve">Dr. </w:t>
            </w:r>
            <w:r>
              <w:rPr>
                <w:rFonts w:ascii="Arial" w:hAnsi="Arial" w:cs="Arial"/>
                <w:sz w:val="24"/>
                <w:szCs w:val="24"/>
              </w:rPr>
              <w:t xml:space="preserve">Richards; </w:t>
            </w:r>
            <w:del w:id="25" w:author="Gates,Leah" w:date="2022-01-20T10:03:00Z">
              <w:r w:rsidDel="003C1609">
                <w:rPr>
                  <w:rFonts w:ascii="Arial" w:hAnsi="Arial" w:cs="Arial"/>
                  <w:sz w:val="24"/>
                  <w:szCs w:val="24"/>
                </w:rPr>
                <w:delText xml:space="preserve">having a six-month co-op built into my schedule </w:delText>
              </w:r>
            </w:del>
            <w:ins w:id="26" w:author="Gates,Leah" w:date="2022-01-20T10:03:00Z">
              <w:r w:rsidR="003C1609">
                <w:rPr>
                  <w:rFonts w:ascii="Arial" w:hAnsi="Arial" w:cs="Arial"/>
                  <w:sz w:val="24"/>
                  <w:szCs w:val="24"/>
                </w:rPr>
                <w:t xml:space="preserve"> being able to focus solely on this work full time for six months </w:t>
              </w:r>
            </w:ins>
            <w:r>
              <w:rPr>
                <w:rFonts w:ascii="Arial" w:hAnsi="Arial" w:cs="Arial"/>
                <w:sz w:val="24"/>
                <w:szCs w:val="24"/>
              </w:rPr>
              <w:t xml:space="preserve">gave me a great opportunity to make an impact on multiple ongoing </w:t>
            </w:r>
            <w:ins w:id="27" w:author="Dolinski,Michelle" w:date="2022-01-17T14:54:00Z">
              <w:r w:rsidR="0068764A">
                <w:rPr>
                  <w:rFonts w:ascii="Arial" w:hAnsi="Arial" w:cs="Arial"/>
                  <w:sz w:val="24"/>
                  <w:szCs w:val="24"/>
                </w:rPr>
                <w:t>investigations</w:t>
              </w:r>
            </w:ins>
            <w:r>
              <w:rPr>
                <w:rFonts w:ascii="Arial" w:hAnsi="Arial" w:cs="Arial"/>
                <w:sz w:val="24"/>
                <w:szCs w:val="24"/>
              </w:rPr>
              <w:t>.  For example, having the extra time to work on research through co-op gave me the opportunity to submit observing proposals to the Very Large Arra</w:t>
            </w:r>
            <w:commentRangeStart w:id="28"/>
            <w:r>
              <w:rPr>
                <w:rFonts w:ascii="Arial" w:hAnsi="Arial" w:cs="Arial"/>
                <w:sz w:val="24"/>
                <w:szCs w:val="24"/>
              </w:rPr>
              <w:t>y</w:t>
            </w:r>
            <w:commentRangeEnd w:id="28"/>
            <w:r w:rsidR="00D87B26">
              <w:rPr>
                <w:rStyle w:val="CommentReference"/>
              </w:rPr>
              <w:commentReference w:id="28"/>
            </w:r>
            <w:del w:id="29" w:author="Dolinski,Michelle" w:date="2022-01-17T14:54:00Z">
              <w:r w:rsidDel="0068764A">
                <w:rPr>
                  <w:rFonts w:ascii="Arial" w:hAnsi="Arial" w:cs="Arial"/>
                  <w:sz w:val="24"/>
                  <w:szCs w:val="24"/>
                </w:rPr>
                <w:delText xml:space="preserve"> as well as what I was then working on</w:delText>
              </w:r>
            </w:del>
            <w:r>
              <w:rPr>
                <w:rFonts w:ascii="Arial" w:hAnsi="Arial" w:cs="Arial"/>
                <w:sz w:val="24"/>
                <w:szCs w:val="24"/>
              </w:rPr>
              <w:t xml:space="preserve">. </w:t>
            </w:r>
            <w:del w:id="30" w:author="Dolinski,Michelle" w:date="2022-01-17T14:53:00Z">
              <w:r w:rsidDel="0068764A">
                <w:rPr>
                  <w:rFonts w:ascii="Arial" w:hAnsi="Arial" w:cs="Arial"/>
                  <w:sz w:val="24"/>
                  <w:szCs w:val="24"/>
                </w:rPr>
                <w:delText>My freshman year I was accepted into STAR, a highly selective research program at my home institution, where I spent the summer doing research alongside Professor Richards; these proposals build upon work I began with him that summer.</w:delText>
              </w:r>
            </w:del>
          </w:p>
          <w:p w14:paraId="4E3152C9" w14:textId="58013689" w:rsidR="0068764A" w:rsidRDefault="0068764A" w:rsidP="00421176">
            <w:pPr>
              <w:spacing w:after="160" w:line="259" w:lineRule="auto"/>
              <w:rPr>
                <w:rFonts w:ascii="Arial" w:hAnsi="Arial" w:cs="Arial"/>
                <w:sz w:val="24"/>
                <w:szCs w:val="24"/>
              </w:rPr>
            </w:pPr>
            <w:ins w:id="31" w:author="Dolinski,Michelle" w:date="2022-01-17T14:55:00Z">
              <w:r>
                <w:rPr>
                  <w:rFonts w:ascii="Arial" w:hAnsi="Arial" w:cs="Arial"/>
                  <w:sz w:val="24"/>
                  <w:szCs w:val="24"/>
                </w:rPr>
                <w:t xml:space="preserve">In my future career, </w:t>
              </w:r>
              <w:commentRangeStart w:id="32"/>
              <w:r>
                <w:rPr>
                  <w:rFonts w:ascii="Arial" w:hAnsi="Arial" w:cs="Arial"/>
                  <w:sz w:val="24"/>
                  <w:szCs w:val="24"/>
                </w:rPr>
                <w:t xml:space="preserve">I also want to be able to teach physics and astronomy; </w:t>
              </w:r>
              <w:r w:rsidRPr="0030351D">
                <w:rPr>
                  <w:rFonts w:ascii="Arial" w:hAnsi="Arial" w:cs="Arial"/>
                  <w:sz w:val="24"/>
                  <w:szCs w:val="24"/>
                </w:rPr>
                <w:t xml:space="preserve">I have </w:t>
              </w:r>
              <w:r>
                <w:rPr>
                  <w:rFonts w:ascii="Arial" w:hAnsi="Arial" w:cs="Arial"/>
                  <w:sz w:val="24"/>
                  <w:szCs w:val="24"/>
                </w:rPr>
                <w:t xml:space="preserve">started to </w:t>
              </w:r>
              <w:r w:rsidRPr="0030351D">
                <w:rPr>
                  <w:rFonts w:ascii="Arial" w:hAnsi="Arial" w:cs="Arial"/>
                  <w:sz w:val="24"/>
                  <w:szCs w:val="24"/>
                </w:rPr>
                <w:t>TA intro</w:t>
              </w:r>
              <w:r>
                <w:rPr>
                  <w:rFonts w:ascii="Arial" w:hAnsi="Arial" w:cs="Arial"/>
                  <w:sz w:val="24"/>
                  <w:szCs w:val="24"/>
                </w:rPr>
                <w:t>ductory</w:t>
              </w:r>
              <w:r w:rsidRPr="0030351D">
                <w:rPr>
                  <w:rFonts w:ascii="Arial" w:hAnsi="Arial" w:cs="Arial"/>
                  <w:sz w:val="24"/>
                  <w:szCs w:val="24"/>
                </w:rPr>
                <w:t xml:space="preserve"> physics classes </w:t>
              </w:r>
              <w:r>
                <w:rPr>
                  <w:rFonts w:ascii="Arial" w:hAnsi="Arial" w:cs="Arial"/>
                  <w:sz w:val="24"/>
                  <w:szCs w:val="24"/>
                </w:rPr>
                <w:t>this year,</w:t>
              </w:r>
              <w:r w:rsidRPr="0030351D">
                <w:rPr>
                  <w:rFonts w:ascii="Arial" w:hAnsi="Arial" w:cs="Arial"/>
                  <w:sz w:val="24"/>
                  <w:szCs w:val="24"/>
                </w:rPr>
                <w:t xml:space="preserve"> and </w:t>
              </w:r>
            </w:ins>
            <w:ins w:id="33" w:author="Gates,Leah" w:date="2022-01-20T10:07:00Z">
              <w:r w:rsidR="00093387">
                <w:rPr>
                  <w:rFonts w:ascii="Arial" w:hAnsi="Arial" w:cs="Arial"/>
                  <w:sz w:val="24"/>
                  <w:szCs w:val="24"/>
                </w:rPr>
                <w:t>I</w:t>
              </w:r>
            </w:ins>
            <w:ins w:id="34" w:author="McCaffrey,Trevor" w:date="2022-01-20T23:05:00Z">
              <w:r w:rsidR="00DC6F98">
                <w:rPr>
                  <w:rFonts w:ascii="Arial" w:hAnsi="Arial" w:cs="Arial"/>
                  <w:sz w:val="24"/>
                  <w:szCs w:val="24"/>
                </w:rPr>
                <w:t>’ve</w:t>
              </w:r>
            </w:ins>
            <w:r w:rsidRPr="0030351D">
              <w:rPr>
                <w:rFonts w:ascii="Arial" w:hAnsi="Arial" w:cs="Arial"/>
                <w:sz w:val="24"/>
                <w:szCs w:val="24"/>
              </w:rPr>
              <w:t xml:space="preserve"> </w:t>
            </w:r>
            <w:ins w:id="35" w:author="Dolinski,Michelle" w:date="2022-01-17T14:55:00Z">
              <w:r w:rsidRPr="0030351D">
                <w:rPr>
                  <w:rFonts w:ascii="Arial" w:hAnsi="Arial" w:cs="Arial"/>
                  <w:sz w:val="24"/>
                  <w:szCs w:val="24"/>
                </w:rPr>
                <w:t>take</w:t>
              </w:r>
            </w:ins>
            <w:ins w:id="36" w:author="McCaffrey,Trevor" w:date="2022-01-20T23:05:00Z">
              <w:r w:rsidR="00DC6F98">
                <w:rPr>
                  <w:rFonts w:ascii="Arial" w:hAnsi="Arial" w:cs="Arial"/>
                  <w:sz w:val="24"/>
                  <w:szCs w:val="24"/>
                </w:rPr>
                <w:t>n</w:t>
              </w:r>
            </w:ins>
            <w:ins w:id="37" w:author="Dolinski,Michelle" w:date="2022-01-17T14:55:00Z">
              <w:r w:rsidRPr="0030351D">
                <w:rPr>
                  <w:rFonts w:ascii="Arial" w:hAnsi="Arial" w:cs="Arial"/>
                  <w:sz w:val="24"/>
                  <w:szCs w:val="24"/>
                </w:rPr>
                <w:t xml:space="preserve"> pride in </w:t>
              </w:r>
            </w:ins>
            <w:ins w:id="38" w:author="Gates,Leah" w:date="2022-01-20T10:05:00Z">
              <w:r w:rsidR="00093387">
                <w:rPr>
                  <w:rFonts w:ascii="Arial" w:hAnsi="Arial" w:cs="Arial"/>
                  <w:sz w:val="24"/>
                  <w:szCs w:val="24"/>
                </w:rPr>
                <w:t>help</w:t>
              </w:r>
            </w:ins>
            <w:ins w:id="39" w:author="Dolinski,Michelle" w:date="2022-01-17T14:55:00Z">
              <w:r w:rsidRPr="0030351D">
                <w:rPr>
                  <w:rFonts w:ascii="Arial" w:hAnsi="Arial" w:cs="Arial"/>
                  <w:sz w:val="24"/>
                  <w:szCs w:val="24"/>
                </w:rPr>
                <w:t>ing others actually enjoy learning.</w:t>
              </w:r>
              <w:r>
                <w:rPr>
                  <w:rFonts w:ascii="Arial" w:hAnsi="Arial" w:cs="Arial"/>
                  <w:sz w:val="24"/>
                  <w:szCs w:val="24"/>
                </w:rPr>
                <w:t xml:space="preserve"> I realize that many college students may struggle in their early physics classes and start to second-guess their career choices;</w:t>
              </w:r>
              <w:r w:rsidRPr="0030351D" w:rsidDel="00354461">
                <w:rPr>
                  <w:rFonts w:ascii="Arial" w:hAnsi="Arial" w:cs="Arial"/>
                  <w:sz w:val="24"/>
                  <w:szCs w:val="24"/>
                </w:rPr>
                <w:t xml:space="preserve"> </w:t>
              </w:r>
              <w:r>
                <w:rPr>
                  <w:rFonts w:ascii="Arial" w:hAnsi="Arial" w:cs="Arial"/>
                  <w:sz w:val="24"/>
                  <w:szCs w:val="24"/>
                </w:rPr>
                <w:t>sometimes having an engaging teacher can make a huge difference along a student’s career path. As an instructor, I do everything I can to instill classroom confidence in students.</w:t>
              </w:r>
              <w:commentRangeEnd w:id="32"/>
              <w:r>
                <w:rPr>
                  <w:rStyle w:val="CommentReference"/>
                </w:rPr>
                <w:commentReference w:id="32"/>
              </w:r>
            </w:ins>
          </w:p>
          <w:p w14:paraId="34F1F196" w14:textId="77777777" w:rsidR="00421176" w:rsidRDefault="00421176" w:rsidP="00421176">
            <w:pPr>
              <w:spacing w:before="120" w:after="120"/>
              <w:rPr>
                <w:rFonts w:ascii="Arial" w:hAnsi="Arial" w:cs="Arial"/>
                <w:sz w:val="24"/>
                <w:szCs w:val="24"/>
                <w:u w:val="single"/>
              </w:rPr>
            </w:pPr>
            <w:commentRangeStart w:id="40"/>
            <w:commentRangeStart w:id="41"/>
            <w:commentRangeStart w:id="42"/>
            <w:r>
              <w:rPr>
                <w:rFonts w:ascii="Arial" w:hAnsi="Arial" w:cs="Arial"/>
                <w:sz w:val="24"/>
                <w:szCs w:val="24"/>
              </w:rPr>
              <w:t>My</w:t>
            </w:r>
            <w:r w:rsidRPr="0030351D">
              <w:rPr>
                <w:rFonts w:ascii="Arial" w:hAnsi="Arial" w:cs="Arial"/>
                <w:sz w:val="24"/>
                <w:szCs w:val="24"/>
              </w:rPr>
              <w:t xml:space="preserve"> research endeavors </w:t>
            </w:r>
            <w:r>
              <w:rPr>
                <w:rFonts w:ascii="Arial" w:hAnsi="Arial" w:cs="Arial"/>
                <w:sz w:val="24"/>
                <w:szCs w:val="24"/>
              </w:rPr>
              <w:t>at Drexel have</w:t>
            </w:r>
            <w:r w:rsidRPr="0030351D">
              <w:rPr>
                <w:rFonts w:ascii="Arial" w:hAnsi="Arial" w:cs="Arial"/>
                <w:sz w:val="24"/>
                <w:szCs w:val="24"/>
              </w:rPr>
              <w:t xml:space="preserve"> set me up nicely as I prepare to apply for graduate schools, which I feel is my first really significant step in pursuing my professional goals. </w:t>
            </w:r>
            <w:r w:rsidRPr="006F3172">
              <w:rPr>
                <w:rFonts w:ascii="Arial" w:hAnsi="Arial" w:cs="Arial"/>
                <w:sz w:val="24"/>
                <w:szCs w:val="24"/>
                <w:u w:val="single"/>
              </w:rPr>
              <w:t xml:space="preserve">By </w:t>
            </w:r>
            <w:commentRangeEnd w:id="40"/>
            <w:r w:rsidR="00093387">
              <w:rPr>
                <w:rStyle w:val="CommentReference"/>
              </w:rPr>
              <w:commentReference w:id="40"/>
            </w:r>
            <w:commentRangeEnd w:id="41"/>
            <w:r w:rsidR="00093387">
              <w:rPr>
                <w:rStyle w:val="CommentReference"/>
              </w:rPr>
              <w:commentReference w:id="41"/>
            </w:r>
            <w:commentRangeEnd w:id="42"/>
            <w:r w:rsidR="006C42E8">
              <w:rPr>
                <w:rStyle w:val="CommentReference"/>
              </w:rPr>
              <w:commentReference w:id="42"/>
            </w:r>
            <w:r w:rsidRPr="006F3172">
              <w:rPr>
                <w:rFonts w:ascii="Arial" w:hAnsi="Arial" w:cs="Arial"/>
                <w:sz w:val="24"/>
                <w:szCs w:val="24"/>
                <w:u w:val="single"/>
              </w:rPr>
              <w:t xml:space="preserve">constantly surrounding myself with research that I’m passionate about, I’ve become knowledgeable about what exactly I like to do, and intelligible on </w:t>
            </w:r>
            <w:r w:rsidRPr="00421176">
              <w:rPr>
                <w:rFonts w:ascii="Arial" w:hAnsi="Arial" w:cs="Arial"/>
                <w:sz w:val="24"/>
                <w:szCs w:val="24"/>
                <w:u w:val="single"/>
              </w:rPr>
              <w:t>the type of person I would want to work with in the future and could help me fulfill my career aspirations.</w:t>
            </w:r>
          </w:p>
          <w:p w14:paraId="6349BBD5" w14:textId="231EE70F" w:rsidR="008318FA" w:rsidRPr="000B4E98" w:rsidRDefault="008318FA" w:rsidP="0030351D">
            <w:pPr>
              <w:rPr>
                <w:rFonts w:ascii="Arial" w:hAnsi="Arial" w:cs="Arial"/>
                <w:sz w:val="24"/>
                <w:szCs w:val="24"/>
                <w:u w:val="single"/>
              </w:rPr>
            </w:pPr>
          </w:p>
        </w:tc>
      </w:tr>
    </w:tbl>
    <w:p w14:paraId="54A81DD0"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57129AB9" w14:textId="77777777" w:rsidTr="00C20400">
        <w:trPr>
          <w:trHeight w:val="432"/>
        </w:trPr>
        <w:tc>
          <w:tcPr>
            <w:tcW w:w="10885" w:type="dxa"/>
            <w:shd w:val="clear" w:color="auto" w:fill="D9D9D9" w:themeFill="background1" w:themeFillShade="D9"/>
          </w:tcPr>
          <w:p w14:paraId="64060C4C" w14:textId="15897E38" w:rsidR="008318FA" w:rsidRPr="00864A60" w:rsidRDefault="008318FA">
            <w:pPr>
              <w:rPr>
                <w:rFonts w:ascii="Arial" w:hAnsi="Arial" w:cs="Arial"/>
                <w:i/>
                <w:iCs/>
                <w:sz w:val="24"/>
                <w:szCs w:val="24"/>
              </w:rPr>
            </w:pPr>
            <w:r w:rsidRPr="00864A60">
              <w:rPr>
                <w:rFonts w:ascii="Arial" w:hAnsi="Arial" w:cs="Arial"/>
                <w:i/>
                <w:iCs/>
                <w:sz w:val="24"/>
                <w:szCs w:val="24"/>
              </w:rPr>
              <w:t>Describe an activity or experience that has been important in helping shape or reinforce your</w:t>
            </w:r>
            <w:r w:rsidR="006A386D" w:rsidRPr="00864A60">
              <w:rPr>
                <w:rFonts w:ascii="Arial" w:hAnsi="Arial" w:cs="Arial"/>
                <w:i/>
                <w:iCs/>
                <w:sz w:val="24"/>
                <w:szCs w:val="24"/>
              </w:rPr>
              <w:t xml:space="preserve"> </w:t>
            </w:r>
            <w:r w:rsidRPr="00864A60">
              <w:rPr>
                <w:rFonts w:ascii="Arial" w:hAnsi="Arial" w:cs="Arial"/>
                <w:i/>
                <w:iCs/>
                <w:sz w:val="24"/>
                <w:szCs w:val="24"/>
              </w:rPr>
              <w:t>desire to pursue a research career in science, mathematics or engineering.</w:t>
            </w:r>
            <w:r w:rsidR="006A54F2">
              <w:rPr>
                <w:rFonts w:ascii="Arial" w:hAnsi="Arial" w:cs="Arial"/>
                <w:i/>
                <w:iCs/>
                <w:sz w:val="24"/>
                <w:szCs w:val="24"/>
              </w:rPr>
              <w:t xml:space="preserve"> (1500 characters)</w:t>
            </w:r>
          </w:p>
        </w:tc>
      </w:tr>
      <w:tr w:rsidR="008318FA" w:rsidRPr="00864A60" w14:paraId="27466672" w14:textId="77777777" w:rsidTr="00E15B78">
        <w:trPr>
          <w:trHeight w:val="432"/>
        </w:trPr>
        <w:tc>
          <w:tcPr>
            <w:tcW w:w="10885" w:type="dxa"/>
          </w:tcPr>
          <w:p w14:paraId="299F3AAE" w14:textId="6776DD09" w:rsidR="00421176" w:rsidRDefault="0030351D" w:rsidP="0030351D">
            <w:pPr>
              <w:rPr>
                <w:rFonts w:ascii="Arial" w:hAnsi="Arial" w:cs="Arial"/>
                <w:sz w:val="24"/>
                <w:szCs w:val="24"/>
              </w:rPr>
            </w:pPr>
            <w:r w:rsidRPr="0030351D">
              <w:rPr>
                <w:rFonts w:ascii="Arial" w:hAnsi="Arial" w:cs="Arial"/>
                <w:sz w:val="24"/>
                <w:szCs w:val="24"/>
              </w:rPr>
              <w:t xml:space="preserve">Being accepted into the STAR </w:t>
            </w:r>
            <w:r w:rsidR="00421176">
              <w:rPr>
                <w:rFonts w:ascii="Arial" w:hAnsi="Arial" w:cs="Arial"/>
                <w:sz w:val="24"/>
                <w:szCs w:val="24"/>
              </w:rPr>
              <w:t xml:space="preserve">research </w:t>
            </w:r>
            <w:r w:rsidRPr="0030351D">
              <w:rPr>
                <w:rFonts w:ascii="Arial" w:hAnsi="Arial" w:cs="Arial"/>
                <w:sz w:val="24"/>
                <w:szCs w:val="24"/>
              </w:rPr>
              <w:t xml:space="preserve">program at Drexel helped formulate my ideas on what I wish to pursue post-college. Through STAR, I was able to spend the summer after my freshman year doing real astronomical research with </w:t>
            </w:r>
            <w:ins w:id="43" w:author="Dolinski,Michelle" w:date="2022-01-17T14:56:00Z">
              <w:r w:rsidR="0068764A">
                <w:rPr>
                  <w:rFonts w:ascii="Arial" w:hAnsi="Arial" w:cs="Arial"/>
                  <w:sz w:val="24"/>
                  <w:szCs w:val="24"/>
                </w:rPr>
                <w:t>P</w:t>
              </w:r>
            </w:ins>
            <w:r w:rsidRPr="0030351D">
              <w:rPr>
                <w:rFonts w:ascii="Arial" w:hAnsi="Arial" w:cs="Arial"/>
                <w:sz w:val="24"/>
                <w:szCs w:val="24"/>
              </w:rPr>
              <w:t xml:space="preserve">rofessor Gordon Richards. </w:t>
            </w:r>
            <w:r w:rsidR="00421176">
              <w:rPr>
                <w:rFonts w:ascii="Arial" w:hAnsi="Arial" w:cs="Arial"/>
                <w:sz w:val="24"/>
                <w:szCs w:val="24"/>
              </w:rPr>
              <w:t>Initially</w:t>
            </w:r>
            <w:ins w:id="44" w:author="Gates,Leah" w:date="2022-01-20T10:10:00Z">
              <w:r w:rsidR="00F43C87">
                <w:rPr>
                  <w:rFonts w:ascii="Arial" w:hAnsi="Arial" w:cs="Arial"/>
                  <w:sz w:val="24"/>
                  <w:szCs w:val="24"/>
                </w:rPr>
                <w:t>,</w:t>
              </w:r>
            </w:ins>
            <w:r w:rsidR="00421176">
              <w:rPr>
                <w:rFonts w:ascii="Arial" w:hAnsi="Arial" w:cs="Arial"/>
                <w:sz w:val="24"/>
                <w:szCs w:val="24"/>
              </w:rPr>
              <w:t xml:space="preserve"> I had only really applied to STAR because I knew it would bolster my resume moving forward, but I quickly realized that what I was doing </w:t>
            </w:r>
            <w:ins w:id="45" w:author="Gates,Leah" w:date="2022-01-20T10:10:00Z">
              <w:r w:rsidR="00F43C87">
                <w:rPr>
                  <w:rFonts w:ascii="Arial" w:hAnsi="Arial" w:cs="Arial"/>
                  <w:sz w:val="24"/>
                  <w:szCs w:val="24"/>
                </w:rPr>
                <w:t>was what I most enjoyed;</w:t>
              </w:r>
            </w:ins>
            <w:r w:rsidR="00421176">
              <w:rPr>
                <w:rFonts w:ascii="Arial" w:hAnsi="Arial" w:cs="Arial"/>
                <w:sz w:val="24"/>
                <w:szCs w:val="24"/>
              </w:rPr>
              <w:t xml:space="preserve">  I loved sitting down independently and just giving a problem my best</w:t>
            </w:r>
            <w:ins w:id="46" w:author="Gates,Leah" w:date="2022-01-20T10:10:00Z">
              <w:r w:rsidR="00F43C87">
                <w:rPr>
                  <w:rFonts w:ascii="Arial" w:hAnsi="Arial" w:cs="Arial"/>
                  <w:sz w:val="24"/>
                  <w:szCs w:val="24"/>
                </w:rPr>
                <w:t>,</w:t>
              </w:r>
            </w:ins>
            <w:r w:rsidR="00421176">
              <w:rPr>
                <w:rFonts w:ascii="Arial" w:hAnsi="Arial" w:cs="Arial"/>
                <w:sz w:val="24"/>
                <w:szCs w:val="24"/>
              </w:rPr>
              <w:t xml:space="preserve"> over and over</w:t>
            </w:r>
            <w:ins w:id="47" w:author="Gates,Leah" w:date="2022-01-20T10:10:00Z">
              <w:r w:rsidR="00F43C87">
                <w:rPr>
                  <w:rFonts w:ascii="Arial" w:hAnsi="Arial" w:cs="Arial"/>
                  <w:sz w:val="24"/>
                  <w:szCs w:val="24"/>
                </w:rPr>
                <w:t>,</w:t>
              </w:r>
            </w:ins>
            <w:r w:rsidR="00421176">
              <w:rPr>
                <w:rFonts w:ascii="Arial" w:hAnsi="Arial" w:cs="Arial"/>
                <w:sz w:val="24"/>
                <w:szCs w:val="24"/>
              </w:rPr>
              <w:t xml:space="preserve"> until progress was made.  I loved even more that when no progress was made, there’s no </w:t>
            </w:r>
            <w:ins w:id="48" w:author="Gates,Leah" w:date="2022-01-20T10:10:00Z">
              <w:r w:rsidR="00F43C87">
                <w:rPr>
                  <w:rFonts w:ascii="Arial" w:hAnsi="Arial" w:cs="Arial"/>
                  <w:sz w:val="24"/>
                  <w:szCs w:val="24"/>
                </w:rPr>
                <w:t>one to step in</w:t>
              </w:r>
            </w:ins>
            <w:ins w:id="49" w:author="Gates,Leah" w:date="2022-01-20T10:11:00Z">
              <w:r w:rsidR="00F43C87">
                <w:rPr>
                  <w:rFonts w:ascii="Arial" w:hAnsi="Arial" w:cs="Arial"/>
                  <w:sz w:val="24"/>
                  <w:szCs w:val="24"/>
                </w:rPr>
                <w:t xml:space="preserve"> and tell you the answer, because the answer isn’t yet known</w:t>
              </w:r>
            </w:ins>
            <w:r w:rsidR="00421176">
              <w:rPr>
                <w:rFonts w:ascii="Arial" w:hAnsi="Arial" w:cs="Arial"/>
                <w:sz w:val="24"/>
                <w:szCs w:val="24"/>
              </w:rPr>
              <w:t xml:space="preserve"> – you simply need to find inspiration from whatever resource you can and try something new.  Finding passion in my research energized me to work and made me learn something new every day; I’m always thinking about my research somewhere in </w:t>
            </w:r>
            <w:ins w:id="50" w:author="Gates,Leah" w:date="2022-01-20T10:11:00Z">
              <w:r w:rsidR="00F43C87">
                <w:rPr>
                  <w:rFonts w:ascii="Arial" w:hAnsi="Arial" w:cs="Arial"/>
                  <w:sz w:val="24"/>
                  <w:szCs w:val="24"/>
                </w:rPr>
                <w:t>the back of my mind,</w:t>
              </w:r>
            </w:ins>
            <w:r w:rsidR="00421176">
              <w:rPr>
                <w:rFonts w:ascii="Arial" w:hAnsi="Arial" w:cs="Arial"/>
                <w:sz w:val="24"/>
                <w:szCs w:val="24"/>
              </w:rPr>
              <w:t xml:space="preserve"> no matter what I’m doing throughout my everyday life.</w:t>
            </w:r>
          </w:p>
          <w:p w14:paraId="3A6C2F65" w14:textId="77777777" w:rsidR="00421176" w:rsidRDefault="00421176" w:rsidP="0030351D">
            <w:pPr>
              <w:rPr>
                <w:rFonts w:ascii="Arial" w:hAnsi="Arial" w:cs="Arial"/>
                <w:sz w:val="24"/>
                <w:szCs w:val="24"/>
              </w:rPr>
            </w:pPr>
          </w:p>
          <w:p w14:paraId="50DAA292" w14:textId="40C97C30" w:rsidR="00421176" w:rsidRDefault="00421176" w:rsidP="0030351D">
            <w:pPr>
              <w:rPr>
                <w:rFonts w:ascii="Arial" w:hAnsi="Arial" w:cs="Arial"/>
                <w:sz w:val="24"/>
                <w:szCs w:val="24"/>
              </w:rPr>
            </w:pPr>
            <w:r>
              <w:rPr>
                <w:rFonts w:ascii="Arial" w:hAnsi="Arial" w:cs="Arial"/>
                <w:sz w:val="24"/>
                <w:szCs w:val="24"/>
              </w:rPr>
              <w:t>In addition to</w:t>
            </w:r>
            <w:r w:rsidR="00AD49A7">
              <w:rPr>
                <w:rFonts w:ascii="Arial" w:hAnsi="Arial" w:cs="Arial"/>
                <w:sz w:val="24"/>
                <w:szCs w:val="24"/>
              </w:rPr>
              <w:t xml:space="preserve"> work</w:t>
            </w:r>
            <w:r>
              <w:rPr>
                <w:rFonts w:ascii="Arial" w:hAnsi="Arial" w:cs="Arial"/>
                <w:sz w:val="24"/>
                <w:szCs w:val="24"/>
              </w:rPr>
              <w:t>ing</w:t>
            </w:r>
            <w:r w:rsidR="00AD49A7">
              <w:rPr>
                <w:rFonts w:ascii="Arial" w:hAnsi="Arial" w:cs="Arial"/>
                <w:sz w:val="24"/>
                <w:szCs w:val="24"/>
              </w:rPr>
              <w:t xml:space="preserve"> independently on new research</w:t>
            </w:r>
            <w:r>
              <w:rPr>
                <w:rFonts w:ascii="Arial" w:hAnsi="Arial" w:cs="Arial"/>
                <w:sz w:val="24"/>
                <w:szCs w:val="24"/>
              </w:rPr>
              <w:t xml:space="preserve">, I was able to </w:t>
            </w:r>
            <w:r w:rsidR="00AD49A7">
              <w:rPr>
                <w:rFonts w:ascii="Arial" w:hAnsi="Arial" w:cs="Arial"/>
                <w:sz w:val="24"/>
                <w:szCs w:val="24"/>
              </w:rPr>
              <w:t xml:space="preserve">collaborate with experts in the field.  Our main collaborator in the project was a scientist at NRAO (Dr Amy Kimball), and my performance in STAR led </w:t>
            </w:r>
            <w:commentRangeStart w:id="51"/>
            <w:ins w:id="52" w:author="Gates,Leah" w:date="2022-01-20T10:11:00Z">
              <w:r w:rsidR="00F43C87">
                <w:rPr>
                  <w:rFonts w:ascii="Arial" w:hAnsi="Arial" w:cs="Arial"/>
                  <w:sz w:val="24"/>
                  <w:szCs w:val="24"/>
                </w:rPr>
                <w:t xml:space="preserve">Dr. Richards to recommend </w:t>
              </w:r>
            </w:ins>
            <w:ins w:id="53" w:author="Gates,Leah" w:date="2022-01-20T10:12:00Z">
              <w:r w:rsidR="00F43C87">
                <w:rPr>
                  <w:rFonts w:ascii="Arial" w:hAnsi="Arial" w:cs="Arial"/>
                  <w:sz w:val="24"/>
                  <w:szCs w:val="24"/>
                </w:rPr>
                <w:t>me for</w:t>
              </w:r>
            </w:ins>
            <w:r w:rsidR="00AD49A7">
              <w:rPr>
                <w:rFonts w:ascii="Arial" w:hAnsi="Arial" w:cs="Arial"/>
                <w:sz w:val="24"/>
                <w:szCs w:val="24"/>
              </w:rPr>
              <w:t xml:space="preserve"> a position to work in her lab</w:t>
            </w:r>
            <w:commentRangeEnd w:id="51"/>
            <w:r w:rsidR="008A7599">
              <w:rPr>
                <w:rStyle w:val="CommentReference"/>
              </w:rPr>
              <w:commentReference w:id="51"/>
            </w:r>
            <w:r w:rsidR="00AD49A7">
              <w:rPr>
                <w:rFonts w:ascii="Arial" w:hAnsi="Arial" w:cs="Arial"/>
                <w:sz w:val="24"/>
                <w:szCs w:val="24"/>
              </w:rPr>
              <w:t xml:space="preserve">.  </w:t>
            </w:r>
            <w:r>
              <w:rPr>
                <w:rFonts w:ascii="Arial" w:hAnsi="Arial" w:cs="Arial"/>
                <w:sz w:val="24"/>
                <w:szCs w:val="24"/>
              </w:rPr>
              <w:t>STAR has set the foundation for my research career, and with all the opportunities that have stemmed from it, I’ve positioned myself to continue growing my research career.</w:t>
            </w:r>
          </w:p>
          <w:p w14:paraId="7D32F74E" w14:textId="1AC75ED9" w:rsidR="00AD49A7" w:rsidRPr="00864A60" w:rsidRDefault="00AD49A7" w:rsidP="0030351D">
            <w:pPr>
              <w:rPr>
                <w:rFonts w:ascii="Arial" w:hAnsi="Arial" w:cs="Arial"/>
                <w:sz w:val="24"/>
                <w:szCs w:val="24"/>
              </w:rPr>
            </w:pPr>
          </w:p>
        </w:tc>
      </w:tr>
    </w:tbl>
    <w:p w14:paraId="508C846F" w14:textId="77777777" w:rsidR="00E15B78" w:rsidRDefault="00E15B78"/>
    <w:tbl>
      <w:tblPr>
        <w:tblStyle w:val="TableGrid"/>
        <w:tblW w:w="10885" w:type="dxa"/>
        <w:tblLook w:val="04A0" w:firstRow="1" w:lastRow="0" w:firstColumn="1" w:lastColumn="0" w:noHBand="0" w:noVBand="1"/>
      </w:tblPr>
      <w:tblGrid>
        <w:gridCol w:w="10885"/>
      </w:tblGrid>
      <w:tr w:rsidR="008318FA" w:rsidRPr="00864A60" w14:paraId="47504166" w14:textId="77777777" w:rsidTr="00C20400">
        <w:trPr>
          <w:trHeight w:val="432"/>
        </w:trPr>
        <w:tc>
          <w:tcPr>
            <w:tcW w:w="10885" w:type="dxa"/>
            <w:shd w:val="clear" w:color="auto" w:fill="D9D9D9" w:themeFill="background1" w:themeFillShade="D9"/>
          </w:tcPr>
          <w:p w14:paraId="4CC89D88" w14:textId="6EADDA05" w:rsidR="008318FA" w:rsidRPr="00864A60" w:rsidRDefault="008318FA">
            <w:pPr>
              <w:rPr>
                <w:rFonts w:ascii="Arial" w:hAnsi="Arial" w:cs="Arial"/>
                <w:i/>
                <w:iCs/>
                <w:sz w:val="24"/>
                <w:szCs w:val="24"/>
              </w:rPr>
            </w:pPr>
            <w:r w:rsidRPr="00864A60">
              <w:rPr>
                <w:rFonts w:ascii="Arial" w:hAnsi="Arial" w:cs="Arial"/>
                <w:i/>
                <w:iCs/>
                <w:sz w:val="24"/>
                <w:szCs w:val="24"/>
              </w:rPr>
              <w:lastRenderedPageBreak/>
              <w:t xml:space="preserve">In what way did COVID-19 or other hardships </w:t>
            </w:r>
            <w:r w:rsidR="006A54F2">
              <w:rPr>
                <w:rFonts w:ascii="Arial" w:hAnsi="Arial" w:cs="Arial"/>
                <w:i/>
                <w:iCs/>
                <w:sz w:val="24"/>
                <w:szCs w:val="24"/>
              </w:rPr>
              <w:t xml:space="preserve">over the past couple of years </w:t>
            </w:r>
            <w:r w:rsidRPr="00864A60">
              <w:rPr>
                <w:rFonts w:ascii="Arial" w:hAnsi="Arial" w:cs="Arial"/>
                <w:i/>
                <w:iCs/>
                <w:sz w:val="24"/>
                <w:szCs w:val="24"/>
              </w:rPr>
              <w:t>affect your research career plans</w:t>
            </w:r>
            <w:r w:rsidR="006A54F2">
              <w:rPr>
                <w:rFonts w:ascii="Arial" w:hAnsi="Arial" w:cs="Arial"/>
                <w:i/>
                <w:iCs/>
                <w:sz w:val="24"/>
                <w:szCs w:val="24"/>
              </w:rPr>
              <w:t>,</w:t>
            </w:r>
            <w:r w:rsidRPr="00864A60">
              <w:rPr>
                <w:rFonts w:ascii="Arial" w:hAnsi="Arial" w:cs="Arial"/>
                <w:i/>
                <w:iCs/>
                <w:sz w:val="24"/>
                <w:szCs w:val="24"/>
              </w:rPr>
              <w:t xml:space="preserve"> and did those</w:t>
            </w:r>
            <w:r w:rsidR="006A386D" w:rsidRPr="00864A60">
              <w:rPr>
                <w:rFonts w:ascii="Arial" w:hAnsi="Arial" w:cs="Arial"/>
                <w:i/>
                <w:iCs/>
                <w:sz w:val="24"/>
                <w:szCs w:val="24"/>
              </w:rPr>
              <w:t xml:space="preserve"> </w:t>
            </w:r>
            <w:r w:rsidRPr="00864A60">
              <w:rPr>
                <w:rFonts w:ascii="Arial" w:hAnsi="Arial" w:cs="Arial"/>
                <w:i/>
                <w:iCs/>
                <w:sz w:val="24"/>
                <w:szCs w:val="24"/>
              </w:rPr>
              <w:t>events alter your ability to pursue those plans?</w:t>
            </w:r>
            <w:r w:rsidR="006A54F2">
              <w:rPr>
                <w:rFonts w:ascii="Arial" w:hAnsi="Arial" w:cs="Arial"/>
                <w:i/>
                <w:iCs/>
                <w:sz w:val="24"/>
                <w:szCs w:val="24"/>
              </w:rPr>
              <w:t xml:space="preserve"> If you have had to make changes, in what way(s) did you adapt to the situation?</w:t>
            </w:r>
            <w:r w:rsidRPr="00864A60">
              <w:rPr>
                <w:rFonts w:ascii="Arial" w:hAnsi="Arial" w:cs="Arial"/>
                <w:i/>
                <w:iCs/>
                <w:sz w:val="24"/>
                <w:szCs w:val="24"/>
              </w:rPr>
              <w:t xml:space="preserve"> If COVID-19 did not influence your plans, simply</w:t>
            </w:r>
            <w:r w:rsidR="006A386D" w:rsidRPr="00864A60">
              <w:rPr>
                <w:rFonts w:ascii="Arial" w:hAnsi="Arial" w:cs="Arial"/>
                <w:i/>
                <w:iCs/>
                <w:sz w:val="24"/>
                <w:szCs w:val="24"/>
              </w:rPr>
              <w:t xml:space="preserve"> </w:t>
            </w:r>
            <w:r w:rsidRPr="00864A60">
              <w:rPr>
                <w:rFonts w:ascii="Arial" w:hAnsi="Arial" w:cs="Arial"/>
                <w:i/>
                <w:iCs/>
                <w:sz w:val="24"/>
                <w:szCs w:val="24"/>
              </w:rPr>
              <w:t xml:space="preserve">state that there was no </w:t>
            </w:r>
            <w:r w:rsidR="006A54F2">
              <w:rPr>
                <w:rFonts w:ascii="Arial" w:hAnsi="Arial" w:cs="Arial"/>
                <w:i/>
                <w:iCs/>
                <w:sz w:val="24"/>
                <w:szCs w:val="24"/>
              </w:rPr>
              <w:t>impa</w:t>
            </w:r>
            <w:r w:rsidRPr="00864A60">
              <w:rPr>
                <w:rFonts w:ascii="Arial" w:hAnsi="Arial" w:cs="Arial"/>
                <w:i/>
                <w:iCs/>
                <w:sz w:val="24"/>
                <w:szCs w:val="24"/>
              </w:rPr>
              <w:t>ct.</w:t>
            </w:r>
            <w:r w:rsidR="006A54F2">
              <w:rPr>
                <w:rFonts w:ascii="Arial" w:hAnsi="Arial" w:cs="Arial"/>
                <w:i/>
                <w:iCs/>
                <w:sz w:val="24"/>
                <w:szCs w:val="24"/>
              </w:rPr>
              <w:t xml:space="preserve"> Please note that your application will not be looked on less favorably in any way if you have not been significantly impacted. (1500 characters)</w:t>
            </w:r>
          </w:p>
        </w:tc>
      </w:tr>
      <w:tr w:rsidR="006A386D" w:rsidRPr="00864A60" w14:paraId="4E286501" w14:textId="77777777" w:rsidTr="00E15B78">
        <w:trPr>
          <w:trHeight w:val="432"/>
        </w:trPr>
        <w:tc>
          <w:tcPr>
            <w:tcW w:w="10885" w:type="dxa"/>
          </w:tcPr>
          <w:p w14:paraId="5798FE17" w14:textId="3CA0174D" w:rsidR="00B25A5B" w:rsidRPr="00B25A5B" w:rsidRDefault="00B25A5B" w:rsidP="00B25A5B">
            <w:pPr>
              <w:rPr>
                <w:rFonts w:ascii="Arial" w:hAnsi="Arial" w:cs="Arial"/>
                <w:sz w:val="24"/>
                <w:szCs w:val="24"/>
              </w:rPr>
            </w:pPr>
            <w:r w:rsidRPr="00B25A5B">
              <w:rPr>
                <w:rFonts w:ascii="Arial" w:hAnsi="Arial" w:cs="Arial"/>
                <w:sz w:val="24"/>
                <w:szCs w:val="24"/>
              </w:rPr>
              <w:t>The pandemic struck just as I felt I was really starting my research career. I had accepted a co-op position at the National Radio Astronomy Observatory and was ready to move out to New Mexico</w:t>
            </w:r>
            <w:ins w:id="54" w:author="Gates,Leah" w:date="2022-01-20T10:16:00Z">
              <w:r w:rsidR="008A7599">
                <w:rPr>
                  <w:rFonts w:ascii="Arial" w:hAnsi="Arial" w:cs="Arial"/>
                  <w:sz w:val="24"/>
                  <w:szCs w:val="24"/>
                </w:rPr>
                <w:t>,</w:t>
              </w:r>
            </w:ins>
            <w:r w:rsidRPr="00B25A5B">
              <w:rPr>
                <w:rFonts w:ascii="Arial" w:hAnsi="Arial" w:cs="Arial"/>
                <w:sz w:val="24"/>
                <w:szCs w:val="24"/>
              </w:rPr>
              <w:t xml:space="preserve"> </w:t>
            </w:r>
            <w:ins w:id="55" w:author="Gates,Leah" w:date="2022-01-20T10:16:00Z">
              <w:r w:rsidR="008A7599">
                <w:rPr>
                  <w:rFonts w:ascii="Arial" w:hAnsi="Arial" w:cs="Arial"/>
                  <w:sz w:val="24"/>
                  <w:szCs w:val="24"/>
                </w:rPr>
                <w:t>when</w:t>
              </w:r>
              <w:r w:rsidR="008A7599" w:rsidRPr="00B25A5B">
                <w:rPr>
                  <w:rFonts w:ascii="Arial" w:hAnsi="Arial" w:cs="Arial"/>
                  <w:sz w:val="24"/>
                  <w:szCs w:val="24"/>
                </w:rPr>
                <w:t xml:space="preserve"> </w:t>
              </w:r>
            </w:ins>
            <w:ins w:id="56" w:author="Dolinski,Michelle" w:date="2022-01-17T14:59:00Z">
              <w:r w:rsidR="0048140D">
                <w:rPr>
                  <w:rFonts w:ascii="Arial" w:hAnsi="Arial" w:cs="Arial"/>
                  <w:sz w:val="24"/>
                  <w:szCs w:val="24"/>
                </w:rPr>
                <w:t>my co-op was</w:t>
              </w:r>
            </w:ins>
            <w:r w:rsidRPr="00B25A5B">
              <w:rPr>
                <w:rFonts w:ascii="Arial" w:hAnsi="Arial" w:cs="Arial"/>
                <w:sz w:val="24"/>
                <w:szCs w:val="24"/>
              </w:rPr>
              <w:t xml:space="preserve"> switched to remote. While I was disappointed in missing out on the </w:t>
            </w:r>
            <w:proofErr w:type="gramStart"/>
            <w:r w:rsidRPr="00B25A5B">
              <w:rPr>
                <w:rFonts w:ascii="Arial" w:hAnsi="Arial" w:cs="Arial"/>
                <w:sz w:val="24"/>
                <w:szCs w:val="24"/>
              </w:rPr>
              <w:t>experience</w:t>
            </w:r>
            <w:proofErr w:type="gramEnd"/>
            <w:r w:rsidRPr="00B25A5B">
              <w:rPr>
                <w:rFonts w:ascii="Arial" w:hAnsi="Arial" w:cs="Arial"/>
                <w:sz w:val="24"/>
                <w:szCs w:val="24"/>
              </w:rPr>
              <w:t xml:space="preserve"> I hoped I would get, the lockdown following the pandemic presented me with a unique challenge that I would</w:t>
            </w:r>
            <w:ins w:id="57" w:author="Dolinski,Michelle" w:date="2022-01-17T14:59:00Z">
              <w:r w:rsidR="0048140D">
                <w:rPr>
                  <w:rFonts w:ascii="Arial" w:hAnsi="Arial" w:cs="Arial"/>
                  <w:sz w:val="24"/>
                  <w:szCs w:val="24"/>
                </w:rPr>
                <w:t xml:space="preserve"> ha</w:t>
              </w:r>
            </w:ins>
            <w:r w:rsidRPr="00B25A5B">
              <w:rPr>
                <w:rFonts w:ascii="Arial" w:hAnsi="Arial" w:cs="Arial"/>
                <w:sz w:val="24"/>
                <w:szCs w:val="24"/>
              </w:rPr>
              <w:t>ve never faced otherwise.</w:t>
            </w:r>
          </w:p>
          <w:p w14:paraId="2358AA8C" w14:textId="77777777" w:rsidR="00B25A5B" w:rsidRPr="00B25A5B" w:rsidRDefault="00B25A5B" w:rsidP="00B25A5B">
            <w:pPr>
              <w:rPr>
                <w:rFonts w:ascii="Arial" w:hAnsi="Arial" w:cs="Arial"/>
                <w:sz w:val="24"/>
                <w:szCs w:val="24"/>
              </w:rPr>
            </w:pPr>
          </w:p>
          <w:p w14:paraId="1B938FCF" w14:textId="311AA826" w:rsidR="00B25A5B" w:rsidRPr="00B25A5B" w:rsidRDefault="00B25A5B" w:rsidP="00B25A5B">
            <w:pPr>
              <w:rPr>
                <w:rFonts w:ascii="Arial" w:hAnsi="Arial" w:cs="Arial"/>
                <w:sz w:val="24"/>
                <w:szCs w:val="24"/>
              </w:rPr>
            </w:pPr>
            <w:r w:rsidRPr="00B25A5B">
              <w:rPr>
                <w:rFonts w:ascii="Arial" w:hAnsi="Arial" w:cs="Arial"/>
                <w:sz w:val="24"/>
                <w:szCs w:val="24"/>
              </w:rPr>
              <w:t xml:space="preserve">Not traveling to New Mexico meant I was unable to physically meet my mentor, so I was generally limited to getting in-depth help once or twice a week over Zoom. </w:t>
            </w:r>
            <w:commentRangeStart w:id="58"/>
            <w:r w:rsidRPr="00B25A5B">
              <w:rPr>
                <w:rFonts w:ascii="Arial" w:hAnsi="Arial" w:cs="Arial"/>
                <w:sz w:val="24"/>
                <w:szCs w:val="24"/>
              </w:rPr>
              <w:t xml:space="preserve">This meant I definitely got stuck a bit more often than I would’ve if my supervisor was just down the hallway, but it forced me to work through most of the technical aspects of the project on my own. </w:t>
            </w:r>
            <w:commentRangeEnd w:id="58"/>
            <w:r w:rsidR="0048140D">
              <w:rPr>
                <w:rStyle w:val="CommentReference"/>
              </w:rPr>
              <w:commentReference w:id="58"/>
            </w:r>
            <w:r w:rsidRPr="00B25A5B">
              <w:rPr>
                <w:rFonts w:ascii="Arial" w:hAnsi="Arial" w:cs="Arial"/>
                <w:sz w:val="24"/>
                <w:szCs w:val="24"/>
              </w:rPr>
              <w:t>I made more mistakes</w:t>
            </w:r>
            <w:r w:rsidR="00F338AF">
              <w:rPr>
                <w:rFonts w:ascii="Arial" w:hAnsi="Arial" w:cs="Arial"/>
                <w:sz w:val="24"/>
                <w:szCs w:val="24"/>
              </w:rPr>
              <w:t>,</w:t>
            </w:r>
            <w:r w:rsidRPr="00B25A5B">
              <w:rPr>
                <w:rFonts w:ascii="Arial" w:hAnsi="Arial" w:cs="Arial"/>
                <w:sz w:val="24"/>
                <w:szCs w:val="24"/>
              </w:rPr>
              <w:t xml:space="preserve"> because I had to if I wanted to make any progress, and this actually helped really boost my confidence in my own personal knowledge on the subject. Independently struggling with problem after problem forced me into learning new skills to </w:t>
            </w:r>
            <w:proofErr w:type="gramStart"/>
            <w:r w:rsidRPr="00B25A5B">
              <w:rPr>
                <w:rFonts w:ascii="Arial" w:hAnsi="Arial" w:cs="Arial"/>
                <w:sz w:val="24"/>
                <w:szCs w:val="24"/>
              </w:rPr>
              <w:t>adapt, and</w:t>
            </w:r>
            <w:proofErr w:type="gramEnd"/>
            <w:r w:rsidRPr="00B25A5B">
              <w:rPr>
                <w:rFonts w:ascii="Arial" w:hAnsi="Arial" w:cs="Arial"/>
                <w:sz w:val="24"/>
                <w:szCs w:val="24"/>
              </w:rPr>
              <w:t xml:space="preserve"> gave me what I feel was my first taste </w:t>
            </w:r>
            <w:ins w:id="59" w:author="Dolinski,Michelle" w:date="2022-01-17T15:00:00Z">
              <w:r w:rsidR="0048140D">
                <w:rPr>
                  <w:rFonts w:ascii="Arial" w:hAnsi="Arial" w:cs="Arial"/>
                  <w:sz w:val="24"/>
                  <w:szCs w:val="24"/>
                </w:rPr>
                <w:t>of</w:t>
              </w:r>
            </w:ins>
            <w:r w:rsidRPr="00B25A5B">
              <w:rPr>
                <w:rFonts w:ascii="Arial" w:hAnsi="Arial" w:cs="Arial"/>
                <w:sz w:val="24"/>
                <w:szCs w:val="24"/>
              </w:rPr>
              <w:t xml:space="preserve"> real research.</w:t>
            </w:r>
          </w:p>
          <w:p w14:paraId="0700AE9A" w14:textId="77777777" w:rsidR="00B25A5B" w:rsidRPr="00B25A5B" w:rsidRDefault="00B25A5B" w:rsidP="00B25A5B">
            <w:pPr>
              <w:rPr>
                <w:rFonts w:ascii="Arial" w:hAnsi="Arial" w:cs="Arial"/>
                <w:sz w:val="24"/>
                <w:szCs w:val="24"/>
              </w:rPr>
            </w:pPr>
          </w:p>
          <w:p w14:paraId="2DC73426" w14:textId="4036F87A" w:rsidR="006A386D" w:rsidRPr="00864A60" w:rsidRDefault="00B25A5B" w:rsidP="00B25A5B">
            <w:pPr>
              <w:rPr>
                <w:rFonts w:ascii="Arial" w:hAnsi="Arial" w:cs="Arial"/>
                <w:sz w:val="24"/>
                <w:szCs w:val="24"/>
              </w:rPr>
            </w:pPr>
            <w:r w:rsidRPr="00B25A5B">
              <w:rPr>
                <w:rFonts w:ascii="Arial" w:hAnsi="Arial" w:cs="Arial"/>
                <w:sz w:val="24"/>
                <w:szCs w:val="24"/>
              </w:rPr>
              <w:t>Moreover, even though I was stuck at home, so was everyone else, so most astronomical research conferences were carried out remotely as well. In this regard, the pandemic actually enhanced my research experience, allowing me to virtually present my work at AAS, several conferences in New Mexico, and at home in Philadelphia, when I wouldn’t have been able to otherwise.</w:t>
            </w:r>
          </w:p>
        </w:tc>
      </w:tr>
    </w:tbl>
    <w:p w14:paraId="39C1884A" w14:textId="77777777" w:rsidR="00E15B78" w:rsidRDefault="00E15B78"/>
    <w:tbl>
      <w:tblPr>
        <w:tblStyle w:val="TableGrid"/>
        <w:tblW w:w="10885" w:type="dxa"/>
        <w:tblLook w:val="04A0" w:firstRow="1" w:lastRow="0" w:firstColumn="1" w:lastColumn="0" w:noHBand="0" w:noVBand="1"/>
      </w:tblPr>
      <w:tblGrid>
        <w:gridCol w:w="10885"/>
      </w:tblGrid>
      <w:tr w:rsidR="006A386D" w:rsidRPr="00864A60" w14:paraId="680D49F3" w14:textId="77777777" w:rsidTr="00C20400">
        <w:trPr>
          <w:trHeight w:val="432"/>
        </w:trPr>
        <w:tc>
          <w:tcPr>
            <w:tcW w:w="10885" w:type="dxa"/>
            <w:shd w:val="clear" w:color="auto" w:fill="D9D9D9" w:themeFill="background1" w:themeFillShade="D9"/>
          </w:tcPr>
          <w:p w14:paraId="7EB7B0F9" w14:textId="071F6C2F" w:rsidR="006A386D" w:rsidRPr="00864A60" w:rsidRDefault="006A386D" w:rsidP="006A386D">
            <w:pPr>
              <w:rPr>
                <w:rFonts w:ascii="Arial" w:hAnsi="Arial" w:cs="Arial"/>
                <w:i/>
                <w:iCs/>
                <w:sz w:val="24"/>
                <w:szCs w:val="24"/>
              </w:rPr>
            </w:pPr>
            <w:r w:rsidRPr="00864A60">
              <w:rPr>
                <w:rFonts w:ascii="Arial" w:hAnsi="Arial" w:cs="Arial"/>
                <w:i/>
                <w:iCs/>
                <w:sz w:val="24"/>
                <w:szCs w:val="24"/>
              </w:rPr>
              <w:t>Optional question, answering will depend on your personal experience. Goldwater Scholars will be representative of the diverse economic, ethnic and occupational backgrounds of families in the United States. Describe any social and/or economic impacts you have encountered that influenced your education - either positively or negatively - and how you have dealt with them or incorporated them in your work to reach your career goals.</w:t>
            </w:r>
            <w:r w:rsidR="003B417F">
              <w:rPr>
                <w:rFonts w:ascii="Arial" w:hAnsi="Arial" w:cs="Arial"/>
                <w:i/>
                <w:iCs/>
                <w:sz w:val="24"/>
                <w:szCs w:val="24"/>
              </w:rPr>
              <w:t xml:space="preserve"> (</w:t>
            </w:r>
            <w:proofErr w:type="gramStart"/>
            <w:r w:rsidR="003B417F">
              <w:rPr>
                <w:rFonts w:ascii="Arial" w:hAnsi="Arial" w:cs="Arial"/>
                <w:i/>
                <w:iCs/>
                <w:sz w:val="24"/>
                <w:szCs w:val="24"/>
              </w:rPr>
              <w:t>1500 character</w:t>
            </w:r>
            <w:proofErr w:type="gramEnd"/>
            <w:r w:rsidR="003B417F">
              <w:rPr>
                <w:rFonts w:ascii="Arial" w:hAnsi="Arial" w:cs="Arial"/>
                <w:i/>
                <w:iCs/>
                <w:sz w:val="24"/>
                <w:szCs w:val="24"/>
              </w:rPr>
              <w:t xml:space="preserve"> limit)</w:t>
            </w:r>
          </w:p>
        </w:tc>
      </w:tr>
      <w:tr w:rsidR="006A386D" w:rsidRPr="00864A60" w14:paraId="462E40E1" w14:textId="77777777" w:rsidTr="00E15B78">
        <w:trPr>
          <w:trHeight w:val="432"/>
        </w:trPr>
        <w:tc>
          <w:tcPr>
            <w:tcW w:w="10885" w:type="dxa"/>
          </w:tcPr>
          <w:p w14:paraId="72ED964D" w14:textId="2180E314" w:rsidR="00421176" w:rsidRDefault="00421176">
            <w:pPr>
              <w:rPr>
                <w:rFonts w:ascii="Arial" w:hAnsi="Arial" w:cs="Arial"/>
                <w:sz w:val="24"/>
                <w:szCs w:val="24"/>
              </w:rPr>
            </w:pPr>
            <w:r>
              <w:rPr>
                <w:rFonts w:ascii="Arial" w:hAnsi="Arial" w:cs="Arial"/>
                <w:sz w:val="24"/>
                <w:szCs w:val="24"/>
              </w:rPr>
              <w:t>My lineage in the US began when m</w:t>
            </w:r>
            <w:r w:rsidR="0067050C">
              <w:rPr>
                <w:rFonts w:ascii="Arial" w:hAnsi="Arial" w:cs="Arial"/>
                <w:sz w:val="24"/>
                <w:szCs w:val="24"/>
              </w:rPr>
              <w:t xml:space="preserve">y dad </w:t>
            </w:r>
            <w:r>
              <w:rPr>
                <w:rFonts w:ascii="Arial" w:hAnsi="Arial" w:cs="Arial"/>
                <w:sz w:val="24"/>
                <w:szCs w:val="24"/>
              </w:rPr>
              <w:t>immigrated</w:t>
            </w:r>
            <w:r w:rsidR="0067050C">
              <w:rPr>
                <w:rFonts w:ascii="Arial" w:hAnsi="Arial" w:cs="Arial"/>
                <w:sz w:val="24"/>
                <w:szCs w:val="24"/>
              </w:rPr>
              <w:t xml:space="preserve"> </w:t>
            </w:r>
            <w:r>
              <w:rPr>
                <w:rFonts w:ascii="Arial" w:hAnsi="Arial" w:cs="Arial"/>
                <w:sz w:val="24"/>
                <w:szCs w:val="24"/>
              </w:rPr>
              <w:t>here</w:t>
            </w:r>
            <w:r w:rsidR="0067050C">
              <w:rPr>
                <w:rFonts w:ascii="Arial" w:hAnsi="Arial" w:cs="Arial"/>
                <w:sz w:val="24"/>
                <w:szCs w:val="24"/>
              </w:rPr>
              <w:t xml:space="preserve"> from England </w:t>
            </w:r>
            <w:r>
              <w:rPr>
                <w:rFonts w:ascii="Arial" w:hAnsi="Arial" w:cs="Arial"/>
                <w:sz w:val="24"/>
                <w:szCs w:val="24"/>
              </w:rPr>
              <w:t xml:space="preserve">in his early 20s. With no family or money, he worked jobs from landscaping to construction </w:t>
            </w:r>
            <w:ins w:id="60" w:author="Gates,Leah" w:date="2022-01-20T10:16:00Z">
              <w:r w:rsidR="008A7599">
                <w:rPr>
                  <w:rFonts w:ascii="Arial" w:hAnsi="Arial" w:cs="Arial"/>
                  <w:sz w:val="24"/>
                  <w:szCs w:val="24"/>
                </w:rPr>
                <w:t>w</w:t>
              </w:r>
            </w:ins>
            <w:r>
              <w:rPr>
                <w:rFonts w:ascii="Arial" w:hAnsi="Arial" w:cs="Arial"/>
                <w:sz w:val="24"/>
                <w:szCs w:val="24"/>
              </w:rPr>
              <w:t>hen he first arrived, and</w:t>
            </w:r>
            <w:ins w:id="61" w:author="Dolinski,Michelle" w:date="2022-01-17T15:02:00Z">
              <w:r w:rsidR="00457476">
                <w:rPr>
                  <w:rFonts w:ascii="Arial" w:hAnsi="Arial" w:cs="Arial"/>
                  <w:sz w:val="24"/>
                  <w:szCs w:val="24"/>
                </w:rPr>
                <w:t xml:space="preserve"> he</w:t>
              </w:r>
            </w:ins>
            <w:r>
              <w:rPr>
                <w:rFonts w:ascii="Arial" w:hAnsi="Arial" w:cs="Arial"/>
                <w:sz w:val="24"/>
                <w:szCs w:val="24"/>
              </w:rPr>
              <w:t xml:space="preserve"> eventually gained enough footing to start his own business as a painting contractor. With the work ethic that had gotten him here, he built a new life that allowed him to send me to college.</w:t>
            </w:r>
          </w:p>
          <w:p w14:paraId="7BBF859F" w14:textId="010CC8EE" w:rsidR="00421176" w:rsidRDefault="00421176">
            <w:pPr>
              <w:rPr>
                <w:rFonts w:ascii="Arial" w:hAnsi="Arial" w:cs="Arial"/>
                <w:sz w:val="24"/>
                <w:szCs w:val="24"/>
              </w:rPr>
            </w:pPr>
          </w:p>
          <w:p w14:paraId="68F25F02" w14:textId="528FF35B" w:rsidR="00421176" w:rsidRDefault="00421176" w:rsidP="00421176">
            <w:pPr>
              <w:rPr>
                <w:rFonts w:ascii="Arial" w:hAnsi="Arial" w:cs="Arial"/>
                <w:sz w:val="24"/>
                <w:szCs w:val="24"/>
              </w:rPr>
            </w:pPr>
            <w:r>
              <w:rPr>
                <w:rFonts w:ascii="Arial" w:hAnsi="Arial" w:cs="Arial"/>
                <w:sz w:val="24"/>
                <w:szCs w:val="24"/>
              </w:rPr>
              <w:t xml:space="preserve">Knowing my dad’s </w:t>
            </w:r>
            <w:ins w:id="62" w:author="Dolinski,Michelle" w:date="2022-01-17T15:02:00Z">
              <w:r w:rsidR="00457476">
                <w:rPr>
                  <w:rFonts w:ascii="Arial" w:hAnsi="Arial" w:cs="Arial"/>
                  <w:sz w:val="24"/>
                  <w:szCs w:val="24"/>
                </w:rPr>
                <w:t xml:space="preserve">path </w:t>
              </w:r>
            </w:ins>
            <w:r>
              <w:rPr>
                <w:rFonts w:ascii="Arial" w:hAnsi="Arial" w:cs="Arial"/>
                <w:sz w:val="24"/>
                <w:szCs w:val="24"/>
              </w:rPr>
              <w:t xml:space="preserve">makes me especially grateful to be able to attend a school like Drexel. Even though I didn’t necessarily have a clear-cut plan laid out going into college, I told myself I would pursue every opportunity I could while I was here to make all his sacrifices worthwhile. For example, entering my freshman year I was intrigued by a summer research program. Even though I didn’t know what real research was at that point, I knew participating in the program would provide me with some foundational work experience I could use to propel the start of my undergrad career. </w:t>
            </w:r>
            <w:ins w:id="63" w:author="Gates,Leah" w:date="2022-01-20T10:17:00Z">
              <w:r w:rsidR="008A7599">
                <w:rPr>
                  <w:rFonts w:ascii="Arial" w:hAnsi="Arial" w:cs="Arial"/>
                  <w:sz w:val="24"/>
                  <w:szCs w:val="24"/>
                </w:rPr>
                <w:t>P</w:t>
              </w:r>
            </w:ins>
            <w:r>
              <w:rPr>
                <w:rFonts w:ascii="Arial" w:hAnsi="Arial" w:cs="Arial"/>
                <w:sz w:val="24"/>
                <w:szCs w:val="24"/>
              </w:rPr>
              <w:t xml:space="preserve">ursuing this program has shown me I love to do research and led to even more career-building opportunities. I’ve also begun </w:t>
            </w:r>
            <w:ins w:id="64" w:author="Dolinski,Michelle" w:date="2022-01-17T15:03:00Z">
              <w:r w:rsidR="008C4C3B">
                <w:rPr>
                  <w:rFonts w:ascii="Arial" w:hAnsi="Arial" w:cs="Arial"/>
                  <w:sz w:val="24"/>
                  <w:szCs w:val="24"/>
                </w:rPr>
                <w:t>teach</w:t>
              </w:r>
            </w:ins>
            <w:r>
              <w:rPr>
                <w:rFonts w:ascii="Arial" w:hAnsi="Arial" w:cs="Arial"/>
                <w:sz w:val="24"/>
                <w:szCs w:val="24"/>
              </w:rPr>
              <w:t xml:space="preserve">ing physics </w:t>
            </w:r>
            <w:ins w:id="65" w:author="Dolinski,Michelle" w:date="2022-01-17T15:03:00Z">
              <w:r w:rsidR="008C4C3B">
                <w:rPr>
                  <w:rFonts w:ascii="Arial" w:hAnsi="Arial" w:cs="Arial"/>
                  <w:sz w:val="24"/>
                  <w:szCs w:val="24"/>
                </w:rPr>
                <w:t xml:space="preserve">recitations </w:t>
              </w:r>
            </w:ins>
            <w:r>
              <w:rPr>
                <w:rFonts w:ascii="Arial" w:hAnsi="Arial" w:cs="Arial"/>
                <w:sz w:val="24"/>
                <w:szCs w:val="24"/>
              </w:rPr>
              <w:t>which allows me to help other likeminded students along their journeys. Moving forward as a professor, I would want to continue to expand the opportunities that I’ve experienced in the form of continued teaching, heavy undergraduate engagement within my research group, and outreach programs to kids who don’t have as much exposure to science.</w:t>
            </w:r>
          </w:p>
          <w:p w14:paraId="60DAD51A" w14:textId="5888AC93" w:rsidR="00995CC7" w:rsidRPr="00864A60" w:rsidRDefault="00995CC7">
            <w:pPr>
              <w:rPr>
                <w:rFonts w:ascii="Arial" w:hAnsi="Arial" w:cs="Arial"/>
                <w:sz w:val="24"/>
                <w:szCs w:val="24"/>
              </w:rPr>
            </w:pPr>
          </w:p>
        </w:tc>
      </w:tr>
    </w:tbl>
    <w:p w14:paraId="51DAD3AC" w14:textId="77777777" w:rsidR="00A27AC3" w:rsidRDefault="00A27AC3">
      <w:pPr>
        <w:rPr>
          <w:rFonts w:ascii="Arial" w:hAnsi="Arial" w:cs="Arial"/>
          <w:b/>
          <w:bCs/>
          <w:sz w:val="24"/>
          <w:szCs w:val="24"/>
        </w:rPr>
      </w:pPr>
      <w:r>
        <w:rPr>
          <w:rFonts w:ascii="Arial" w:hAnsi="Arial" w:cs="Arial"/>
          <w:b/>
          <w:bCs/>
          <w:sz w:val="24"/>
          <w:szCs w:val="24"/>
        </w:rPr>
        <w:br w:type="page"/>
      </w:r>
    </w:p>
    <w:p w14:paraId="6E491025" w14:textId="4972BD73" w:rsidR="008318FA" w:rsidRDefault="006A386D" w:rsidP="006A386D">
      <w:pPr>
        <w:spacing w:before="120" w:after="120"/>
        <w:rPr>
          <w:rFonts w:ascii="Arial" w:hAnsi="Arial" w:cs="Arial"/>
          <w:b/>
          <w:bCs/>
          <w:sz w:val="24"/>
          <w:szCs w:val="24"/>
        </w:rPr>
      </w:pPr>
      <w:r w:rsidRPr="00864A60">
        <w:rPr>
          <w:rFonts w:ascii="Arial" w:hAnsi="Arial" w:cs="Arial"/>
          <w:b/>
          <w:bCs/>
          <w:sz w:val="24"/>
          <w:szCs w:val="24"/>
        </w:rPr>
        <w:lastRenderedPageBreak/>
        <w:t>Research Projects and Skills</w:t>
      </w:r>
    </w:p>
    <w:p w14:paraId="568E7A63"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Please note: Some information in this section was entered by selecting from a drop-down list. The available choices are provided here for your reference.</w:t>
      </w:r>
    </w:p>
    <w:p w14:paraId="32FA11D7" w14:textId="77777777" w:rsidR="00ED5970" w:rsidRPr="00ED5970" w:rsidRDefault="00ED5970" w:rsidP="00ED5970">
      <w:pPr>
        <w:spacing w:before="120" w:after="120"/>
        <w:rPr>
          <w:rFonts w:ascii="Arial" w:hAnsi="Arial" w:cs="Arial"/>
          <w:i/>
          <w:iCs/>
          <w:sz w:val="20"/>
          <w:szCs w:val="20"/>
        </w:rPr>
      </w:pPr>
      <w:r w:rsidRPr="00ED5970">
        <w:rPr>
          <w:rFonts w:ascii="Arial" w:hAnsi="Arial" w:cs="Arial"/>
          <w:i/>
          <w:iCs/>
          <w:sz w:val="20"/>
          <w:szCs w:val="20"/>
        </w:rPr>
        <w:t>Publication Status: Published, Accepted (In Press), Submitted</w:t>
      </w:r>
      <w:r w:rsidRPr="00ED5970">
        <w:rPr>
          <w:rFonts w:ascii="Arial" w:hAnsi="Arial" w:cs="Arial"/>
          <w:i/>
          <w:iCs/>
          <w:sz w:val="20"/>
          <w:szCs w:val="20"/>
        </w:rPr>
        <w:br/>
        <w:t>Publication Role: First author, Author (but not first author), In an acknowledgement</w:t>
      </w:r>
      <w:r w:rsidRPr="00ED5970">
        <w:rPr>
          <w:rFonts w:ascii="Arial" w:hAnsi="Arial" w:cs="Arial"/>
          <w:i/>
          <w:iCs/>
          <w:sz w:val="20"/>
          <w:szCs w:val="20"/>
        </w:rPr>
        <w:br/>
        <w:t>Pub. Type: National Professional Society Journal, National Undergraduate Research Journal, Campus Publication, Other</w:t>
      </w:r>
      <w:r w:rsidRPr="00ED5970">
        <w:rPr>
          <w:rFonts w:ascii="Arial" w:hAnsi="Arial" w:cs="Arial"/>
          <w:i/>
          <w:iCs/>
          <w:sz w:val="20"/>
          <w:szCs w:val="20"/>
        </w:rPr>
        <w:br/>
        <w:t>Presentation Audience: Campus, Regional, National, International</w:t>
      </w:r>
      <w:r w:rsidRPr="00ED5970">
        <w:rPr>
          <w:rFonts w:ascii="Arial" w:hAnsi="Arial" w:cs="Arial"/>
          <w:i/>
          <w:iCs/>
          <w:sz w:val="20"/>
          <w:szCs w:val="20"/>
        </w:rPr>
        <w:br/>
        <w:t>Presentation Type: Oral, Poster</w:t>
      </w:r>
      <w:r w:rsidRPr="00ED5970">
        <w:rPr>
          <w:rFonts w:ascii="Arial" w:hAnsi="Arial" w:cs="Arial"/>
          <w:i/>
          <w:iCs/>
          <w:sz w:val="20"/>
          <w:szCs w:val="20"/>
        </w:rPr>
        <w:br/>
        <w:t>Presentation Role: Presenter, Co-presenter, Author (not as presenter), In an acknowledgement</w:t>
      </w: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513B15C2" w14:textId="77777777" w:rsidTr="00C20400">
        <w:trPr>
          <w:trHeight w:val="432"/>
        </w:trPr>
        <w:tc>
          <w:tcPr>
            <w:tcW w:w="3325" w:type="dxa"/>
            <w:shd w:val="clear" w:color="auto" w:fill="D9D9D9" w:themeFill="background1" w:themeFillShade="D9"/>
          </w:tcPr>
          <w:p w14:paraId="1D27CF22" w14:textId="5597CEC4"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#1</w:t>
            </w:r>
          </w:p>
        </w:tc>
        <w:tc>
          <w:tcPr>
            <w:tcW w:w="7560" w:type="dxa"/>
            <w:gridSpan w:val="3"/>
          </w:tcPr>
          <w:p w14:paraId="1B421562" w14:textId="1D0C06B1" w:rsidR="00753AC0" w:rsidRPr="00864A60" w:rsidRDefault="00B25A5B" w:rsidP="00DF16AF">
            <w:pPr>
              <w:rPr>
                <w:rFonts w:ascii="Arial" w:hAnsi="Arial" w:cs="Arial"/>
                <w:sz w:val="24"/>
                <w:szCs w:val="24"/>
              </w:rPr>
            </w:pPr>
            <w:r w:rsidRPr="00B25A5B">
              <w:rPr>
                <w:rFonts w:ascii="Arial" w:hAnsi="Arial" w:cs="Arial"/>
                <w:sz w:val="24"/>
                <w:szCs w:val="24"/>
              </w:rPr>
              <w:t>Radio Properties of Quasars as a Function of CIV Emission</w:t>
            </w:r>
          </w:p>
        </w:tc>
      </w:tr>
      <w:tr w:rsidR="00753AC0" w:rsidRPr="00864A60" w14:paraId="7FDB1970" w14:textId="77777777" w:rsidTr="00C20400">
        <w:trPr>
          <w:trHeight w:val="432"/>
        </w:trPr>
        <w:tc>
          <w:tcPr>
            <w:tcW w:w="3325" w:type="dxa"/>
            <w:shd w:val="clear" w:color="auto" w:fill="D9D9D9" w:themeFill="background1" w:themeFillShade="D9"/>
          </w:tcPr>
          <w:p w14:paraId="62BEA66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470322C6" w14:textId="7B94E9F1" w:rsidR="00753AC0" w:rsidRPr="00864A60" w:rsidRDefault="00B25A5B" w:rsidP="00DF16AF">
            <w:pPr>
              <w:rPr>
                <w:rFonts w:ascii="Arial" w:hAnsi="Arial" w:cs="Arial"/>
                <w:sz w:val="24"/>
                <w:szCs w:val="24"/>
              </w:rPr>
            </w:pPr>
            <w:r>
              <w:rPr>
                <w:rFonts w:ascii="Arial" w:hAnsi="Arial" w:cs="Arial"/>
                <w:sz w:val="24"/>
                <w:szCs w:val="24"/>
              </w:rPr>
              <w:t>06/2019</w:t>
            </w:r>
          </w:p>
        </w:tc>
        <w:tc>
          <w:tcPr>
            <w:tcW w:w="3283" w:type="dxa"/>
            <w:shd w:val="clear" w:color="auto" w:fill="D9D9D9" w:themeFill="background1" w:themeFillShade="D9"/>
          </w:tcPr>
          <w:p w14:paraId="5E59DFD8"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38ED3A1C" w14:textId="2BEE35A0" w:rsidR="00753AC0" w:rsidRPr="00864A60" w:rsidRDefault="00B25A5B" w:rsidP="00DF16AF">
            <w:pPr>
              <w:rPr>
                <w:rFonts w:ascii="Arial" w:hAnsi="Arial" w:cs="Arial"/>
                <w:sz w:val="24"/>
                <w:szCs w:val="24"/>
              </w:rPr>
            </w:pPr>
            <w:r>
              <w:rPr>
                <w:rFonts w:ascii="Arial" w:hAnsi="Arial" w:cs="Arial"/>
                <w:sz w:val="24"/>
                <w:szCs w:val="24"/>
              </w:rPr>
              <w:t>09/2021</w:t>
            </w:r>
          </w:p>
        </w:tc>
      </w:tr>
      <w:tr w:rsidR="00753AC0" w:rsidRPr="00864A60" w14:paraId="113950B2" w14:textId="77777777" w:rsidTr="00C20400">
        <w:trPr>
          <w:trHeight w:val="432"/>
        </w:trPr>
        <w:tc>
          <w:tcPr>
            <w:tcW w:w="3325" w:type="dxa"/>
            <w:shd w:val="clear" w:color="auto" w:fill="D9D9D9" w:themeFill="background1" w:themeFillShade="D9"/>
          </w:tcPr>
          <w:p w14:paraId="136BD2A7" w14:textId="4792FA1A"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2A7D18FA" w14:textId="6C8C07A0" w:rsidR="00753AC0" w:rsidRPr="00864A60" w:rsidRDefault="00B25A5B"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1C33ED2A" w14:textId="27B04CFF"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0F1E1C88" w14:textId="5A383C66" w:rsidR="00753AC0" w:rsidRPr="00864A60" w:rsidRDefault="00B25A5B" w:rsidP="00DF16AF">
            <w:pPr>
              <w:rPr>
                <w:rFonts w:ascii="Arial" w:hAnsi="Arial" w:cs="Arial"/>
                <w:sz w:val="24"/>
                <w:szCs w:val="24"/>
              </w:rPr>
            </w:pPr>
            <w:r>
              <w:rPr>
                <w:rFonts w:ascii="Arial" w:hAnsi="Arial" w:cs="Arial"/>
                <w:sz w:val="24"/>
                <w:szCs w:val="24"/>
              </w:rPr>
              <w:t>50-60</w:t>
            </w:r>
          </w:p>
        </w:tc>
      </w:tr>
      <w:tr w:rsidR="00753AC0" w:rsidRPr="00864A60" w14:paraId="31282ACD" w14:textId="77777777" w:rsidTr="00C20400">
        <w:trPr>
          <w:trHeight w:val="432"/>
        </w:trPr>
        <w:tc>
          <w:tcPr>
            <w:tcW w:w="3325" w:type="dxa"/>
            <w:shd w:val="clear" w:color="auto" w:fill="D9D9D9" w:themeFill="background1" w:themeFillShade="D9"/>
          </w:tcPr>
          <w:p w14:paraId="5ED9747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57569F3F" w14:textId="5A5500C4" w:rsidR="00753AC0" w:rsidRPr="00864A60" w:rsidRDefault="006711A0" w:rsidP="00DF16AF">
            <w:pPr>
              <w:rPr>
                <w:rFonts w:ascii="Arial" w:hAnsi="Arial" w:cs="Arial"/>
                <w:sz w:val="24"/>
                <w:szCs w:val="24"/>
              </w:rPr>
            </w:pPr>
            <w:r w:rsidRPr="006711A0">
              <w:rPr>
                <w:rFonts w:ascii="Arial" w:hAnsi="Arial" w:cs="Arial"/>
                <w:sz w:val="24"/>
                <w:szCs w:val="24"/>
              </w:rPr>
              <w:t>Gordon Richards</w:t>
            </w:r>
            <w:r>
              <w:rPr>
                <w:rFonts w:ascii="Arial" w:hAnsi="Arial" w:cs="Arial"/>
                <w:sz w:val="24"/>
                <w:szCs w:val="24"/>
              </w:rPr>
              <w:t>, Professor of Physics, Drexel University</w:t>
            </w:r>
          </w:p>
        </w:tc>
      </w:tr>
      <w:tr w:rsidR="00753AC0" w:rsidRPr="00864A60" w14:paraId="1EA65EFC" w14:textId="77777777" w:rsidTr="00C20400">
        <w:trPr>
          <w:trHeight w:val="432"/>
        </w:trPr>
        <w:tc>
          <w:tcPr>
            <w:tcW w:w="3325" w:type="dxa"/>
            <w:shd w:val="clear" w:color="auto" w:fill="D9D9D9" w:themeFill="background1" w:themeFillShade="D9"/>
          </w:tcPr>
          <w:p w14:paraId="6CFEB81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2</w:t>
            </w:r>
          </w:p>
        </w:tc>
        <w:tc>
          <w:tcPr>
            <w:tcW w:w="7560" w:type="dxa"/>
            <w:gridSpan w:val="3"/>
          </w:tcPr>
          <w:p w14:paraId="02E8237F" w14:textId="3DA3A1FD" w:rsidR="00753AC0" w:rsidRPr="00864A60" w:rsidRDefault="00A83455"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FB783FC" w14:textId="77777777" w:rsidTr="00C20400">
        <w:trPr>
          <w:trHeight w:val="432"/>
        </w:trPr>
        <w:tc>
          <w:tcPr>
            <w:tcW w:w="3325" w:type="dxa"/>
            <w:shd w:val="clear" w:color="auto" w:fill="D9D9D9" w:themeFill="background1" w:themeFillShade="D9"/>
          </w:tcPr>
          <w:p w14:paraId="6F96A497" w14:textId="4EDD74A8"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01352ACC" w14:textId="63595929" w:rsidR="00753AC0" w:rsidRPr="00864A60" w:rsidRDefault="00A83455" w:rsidP="00DF16AF">
            <w:pPr>
              <w:rPr>
                <w:rFonts w:ascii="Arial" w:hAnsi="Arial" w:cs="Arial"/>
                <w:sz w:val="24"/>
                <w:szCs w:val="24"/>
              </w:rPr>
            </w:pPr>
            <w:r w:rsidRPr="00A83455">
              <w:rPr>
                <w:rFonts w:ascii="Arial" w:hAnsi="Arial" w:cs="Arial"/>
                <w:sz w:val="24"/>
                <w:szCs w:val="24"/>
              </w:rPr>
              <w:t>National Radio Astronomy Observatory</w:t>
            </w:r>
            <w:r>
              <w:rPr>
                <w:rFonts w:ascii="Arial" w:hAnsi="Arial" w:cs="Arial"/>
                <w:sz w:val="24"/>
                <w:szCs w:val="24"/>
              </w:rPr>
              <w:t>/Drexel University</w:t>
            </w:r>
          </w:p>
        </w:tc>
      </w:tr>
      <w:tr w:rsidR="00753AC0" w:rsidRPr="00864A60" w14:paraId="75BDF06E" w14:textId="77777777" w:rsidTr="00C20400">
        <w:trPr>
          <w:trHeight w:val="432"/>
        </w:trPr>
        <w:tc>
          <w:tcPr>
            <w:tcW w:w="10885" w:type="dxa"/>
            <w:gridSpan w:val="4"/>
            <w:shd w:val="clear" w:color="auto" w:fill="D9D9D9" w:themeFill="background1" w:themeFillShade="D9"/>
          </w:tcPr>
          <w:p w14:paraId="6E4F5D5F" w14:textId="3E26C8B7"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r w:rsidR="00F51E59">
              <w:rPr>
                <w:rFonts w:ascii="Arial" w:hAnsi="Arial" w:cs="Arial"/>
                <w:i/>
                <w:iCs/>
                <w:sz w:val="24"/>
                <w:szCs w:val="24"/>
              </w:rPr>
              <w:t xml:space="preserve"> (1000 characters)</w:t>
            </w:r>
          </w:p>
        </w:tc>
      </w:tr>
      <w:tr w:rsidR="00753AC0" w:rsidRPr="00864A60" w14:paraId="12AD8B8F" w14:textId="77777777" w:rsidTr="00E15B78">
        <w:trPr>
          <w:trHeight w:val="432"/>
        </w:trPr>
        <w:tc>
          <w:tcPr>
            <w:tcW w:w="10885" w:type="dxa"/>
            <w:gridSpan w:val="4"/>
          </w:tcPr>
          <w:p w14:paraId="4C13A114" w14:textId="77777777" w:rsidR="004F4172" w:rsidRPr="004F4172" w:rsidRDefault="004F4172" w:rsidP="004F4172">
            <w:pPr>
              <w:rPr>
                <w:rFonts w:ascii="Arial" w:hAnsi="Arial" w:cs="Arial"/>
                <w:sz w:val="24"/>
                <w:szCs w:val="24"/>
              </w:rPr>
            </w:pPr>
            <w:r w:rsidRPr="004F4172">
              <w:rPr>
                <w:rFonts w:ascii="Arial" w:hAnsi="Arial" w:cs="Arial"/>
                <w:sz w:val="24"/>
                <w:szCs w:val="24"/>
              </w:rPr>
              <w:t>Quasars are active supermassive black holes that live at the centers of galaxies. They are among the most energetic phenomena in the entire universe, emitting light across the entire electromagnetic spectrum from radio to X-rays. However, the physical mechanism producing radio emission in radio-"quiet" quasars has been unknown for the past ~50 years.</w:t>
            </w:r>
          </w:p>
          <w:p w14:paraId="2817646B" w14:textId="77777777" w:rsidR="004F4172" w:rsidRPr="004F4172" w:rsidRDefault="004F4172" w:rsidP="004F4172">
            <w:pPr>
              <w:rPr>
                <w:rFonts w:ascii="Arial" w:hAnsi="Arial" w:cs="Arial"/>
                <w:sz w:val="24"/>
                <w:szCs w:val="24"/>
              </w:rPr>
            </w:pPr>
          </w:p>
          <w:p w14:paraId="12BDB3F5" w14:textId="247422C8" w:rsidR="00753AC0" w:rsidRPr="00864A60" w:rsidRDefault="004F4172" w:rsidP="004F4172">
            <w:pPr>
              <w:rPr>
                <w:rFonts w:ascii="Arial" w:hAnsi="Arial" w:cs="Arial"/>
                <w:sz w:val="24"/>
                <w:szCs w:val="24"/>
              </w:rPr>
            </w:pPr>
            <w:r w:rsidRPr="004F4172">
              <w:rPr>
                <w:rFonts w:ascii="Arial" w:hAnsi="Arial" w:cs="Arial"/>
                <w:sz w:val="24"/>
                <w:szCs w:val="24"/>
              </w:rPr>
              <w:t>We observed 50 quasars with the Very Large Array that have available optical/UV spectra. I reduced all 50 images and defined a new parameter called the "</w:t>
            </w:r>
            <w:commentRangeStart w:id="66"/>
            <w:commentRangeStart w:id="67"/>
            <w:r w:rsidRPr="004F4172">
              <w:rPr>
                <w:rFonts w:ascii="Arial" w:hAnsi="Arial" w:cs="Arial"/>
                <w:sz w:val="24"/>
                <w:szCs w:val="24"/>
              </w:rPr>
              <w:t>C</w:t>
            </w:r>
            <w:del w:id="68" w:author="McCaffrey,Trevor" w:date="2022-01-20T16:21:00Z">
              <w:r w:rsidRPr="004F4172" w:rsidDel="006C42E8">
                <w:rPr>
                  <w:rFonts w:ascii="Arial" w:hAnsi="Arial" w:cs="Arial"/>
                  <w:sz w:val="24"/>
                  <w:szCs w:val="24"/>
                </w:rPr>
                <w:delText>-</w:delText>
              </w:r>
            </w:del>
            <w:r w:rsidRPr="004F4172">
              <w:rPr>
                <w:rFonts w:ascii="Arial" w:hAnsi="Arial" w:cs="Arial"/>
                <w:sz w:val="24"/>
                <w:szCs w:val="24"/>
              </w:rPr>
              <w:t xml:space="preserve">IV </w:t>
            </w:r>
            <w:commentRangeEnd w:id="66"/>
            <w:r w:rsidR="00577925">
              <w:rPr>
                <w:rStyle w:val="CommentReference"/>
              </w:rPr>
              <w:commentReference w:id="66"/>
            </w:r>
            <w:commentRangeEnd w:id="67"/>
            <w:r w:rsidR="006C42E8">
              <w:rPr>
                <w:rStyle w:val="CommentReference"/>
              </w:rPr>
              <w:commentReference w:id="67"/>
            </w:r>
            <w:r w:rsidRPr="004F4172">
              <w:rPr>
                <w:rFonts w:ascii="Arial" w:hAnsi="Arial" w:cs="Arial"/>
                <w:sz w:val="24"/>
                <w:szCs w:val="24"/>
              </w:rPr>
              <w:t>Distance" -- a non-linear combination of the velocity and amount of triply ionized carbon present in the environment of each quasar. Quasars with different CIV distances are thought to have different physical properties such as mass and accretion rate (how fast the black hole "eats" surrounding material). Asking how the radio properties of quasars change as a function of CIV distance reveals where the radio emission in quasars comes from.</w:t>
            </w:r>
          </w:p>
        </w:tc>
      </w:tr>
      <w:tr w:rsidR="00753AC0" w:rsidRPr="00864A60" w14:paraId="06476767" w14:textId="77777777" w:rsidTr="00C20400">
        <w:trPr>
          <w:trHeight w:val="432"/>
        </w:trPr>
        <w:tc>
          <w:tcPr>
            <w:tcW w:w="10885" w:type="dxa"/>
            <w:gridSpan w:val="4"/>
            <w:shd w:val="clear" w:color="auto" w:fill="D9D9D9" w:themeFill="background1" w:themeFillShade="D9"/>
          </w:tcPr>
          <w:p w14:paraId="26CFA05A" w14:textId="6EEF155D"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r w:rsidR="00F51E59">
              <w:rPr>
                <w:rFonts w:ascii="Arial" w:hAnsi="Arial" w:cs="Arial"/>
                <w:i/>
                <w:iCs/>
                <w:sz w:val="24"/>
                <w:szCs w:val="24"/>
              </w:rPr>
              <w:t xml:space="preserve"> (300 characters)</w:t>
            </w:r>
          </w:p>
        </w:tc>
      </w:tr>
      <w:tr w:rsidR="00E15B78" w:rsidRPr="00864A60" w14:paraId="0ACE3F4B" w14:textId="77777777" w:rsidTr="00E15B78">
        <w:trPr>
          <w:trHeight w:val="432"/>
        </w:trPr>
        <w:tc>
          <w:tcPr>
            <w:tcW w:w="10885" w:type="dxa"/>
            <w:gridSpan w:val="4"/>
          </w:tcPr>
          <w:p w14:paraId="16DBD6DB" w14:textId="4D20F830" w:rsidR="00E15B78" w:rsidRPr="00CE79AA" w:rsidRDefault="004F4172" w:rsidP="00DF16AF">
            <w:pPr>
              <w:rPr>
                <w:rFonts w:ascii="Arial" w:hAnsi="Arial" w:cs="Arial"/>
                <w:sz w:val="24"/>
                <w:szCs w:val="24"/>
              </w:rPr>
            </w:pPr>
            <w:r w:rsidRPr="004F4172">
              <w:rPr>
                <w:rFonts w:ascii="Arial" w:hAnsi="Arial" w:cs="Arial"/>
                <w:sz w:val="24"/>
                <w:szCs w:val="24"/>
              </w:rPr>
              <w:t xml:space="preserve">I learned how to process astronomical images from radio telescopes, gained experience in dimensionality-reduction techniques, improved my scientific writing skills, </w:t>
            </w:r>
            <w:ins w:id="69" w:author="Dolinski,Michelle" w:date="2022-01-17T15:05:00Z">
              <w:r w:rsidR="008C4C3B">
                <w:rPr>
                  <w:rFonts w:ascii="Arial" w:hAnsi="Arial" w:cs="Arial"/>
                  <w:sz w:val="24"/>
                  <w:szCs w:val="24"/>
                </w:rPr>
                <w:t xml:space="preserve">and </w:t>
              </w:r>
            </w:ins>
            <w:r w:rsidRPr="004F4172">
              <w:rPr>
                <w:rFonts w:ascii="Arial" w:hAnsi="Arial" w:cs="Arial"/>
                <w:sz w:val="24"/>
                <w:szCs w:val="24"/>
              </w:rPr>
              <w:t>fine-tuned my python programming skills.</w:t>
            </w:r>
          </w:p>
        </w:tc>
      </w:tr>
      <w:tr w:rsidR="00753AC0" w:rsidRPr="00864A60" w14:paraId="4EE14B64" w14:textId="77777777" w:rsidTr="00C20400">
        <w:trPr>
          <w:trHeight w:val="432"/>
        </w:trPr>
        <w:tc>
          <w:tcPr>
            <w:tcW w:w="3325" w:type="dxa"/>
            <w:shd w:val="clear" w:color="auto" w:fill="D9D9D9" w:themeFill="background1" w:themeFillShade="D9"/>
          </w:tcPr>
          <w:p w14:paraId="7C569190"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201B3587" w14:textId="08BD04A3" w:rsidR="00753AC0" w:rsidRPr="004F4172" w:rsidRDefault="004F4172" w:rsidP="00DF16AF">
            <w:pPr>
              <w:rPr>
                <w:rFonts w:ascii="Arial" w:hAnsi="Arial" w:cs="Arial"/>
                <w:b/>
                <w:bCs/>
                <w:sz w:val="24"/>
                <w:szCs w:val="24"/>
              </w:rPr>
            </w:pPr>
            <w:r>
              <w:rPr>
                <w:rFonts w:ascii="Arial" w:hAnsi="Arial" w:cs="Arial"/>
                <w:sz w:val="24"/>
                <w:szCs w:val="24"/>
              </w:rPr>
              <w:t xml:space="preserve">Author (but not the first author), National Professional Society, </w:t>
            </w:r>
            <w:proofErr w:type="gramStart"/>
            <w:r>
              <w:rPr>
                <w:rFonts w:ascii="Arial" w:hAnsi="Arial" w:cs="Arial"/>
                <w:sz w:val="24"/>
                <w:szCs w:val="24"/>
              </w:rPr>
              <w:t>Accepted</w:t>
            </w:r>
            <w:proofErr w:type="gramEnd"/>
            <w:r>
              <w:rPr>
                <w:rFonts w:ascii="Arial" w:hAnsi="Arial" w:cs="Arial"/>
                <w:sz w:val="24"/>
                <w:szCs w:val="24"/>
              </w:rPr>
              <w:t xml:space="preserve"> (in Press)</w:t>
            </w:r>
            <w:r w:rsidRPr="004F4172">
              <w:rPr>
                <w:rFonts w:ascii="Arial" w:hAnsi="Arial" w:cs="Arial"/>
                <w:sz w:val="24"/>
                <w:szCs w:val="24"/>
              </w:rPr>
              <w:br/>
              <w:t>Richards GT, McCaffrey TV, Kimball AE, et al., 2021, "Probing the Wind Component of Radio Emission in Luminous High-Redshift Quasars", Astronomical Journal, in press.</w:t>
            </w:r>
          </w:p>
        </w:tc>
      </w:tr>
      <w:tr w:rsidR="00753AC0" w:rsidRPr="00864A60" w14:paraId="7F369CA0" w14:textId="77777777" w:rsidTr="00C20400">
        <w:trPr>
          <w:trHeight w:val="432"/>
        </w:trPr>
        <w:tc>
          <w:tcPr>
            <w:tcW w:w="3325" w:type="dxa"/>
            <w:shd w:val="clear" w:color="auto" w:fill="D9D9D9" w:themeFill="background1" w:themeFillShade="D9"/>
          </w:tcPr>
          <w:p w14:paraId="341622E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16157EAA" w14:textId="77777777" w:rsidR="00753AC0" w:rsidRDefault="008C628A" w:rsidP="00DF16AF">
            <w:pPr>
              <w:rPr>
                <w:rFonts w:ascii="Arial" w:hAnsi="Arial" w:cs="Arial"/>
                <w:sz w:val="24"/>
                <w:szCs w:val="24"/>
              </w:rPr>
            </w:pPr>
            <w:r>
              <w:rPr>
                <w:rFonts w:ascii="Arial" w:hAnsi="Arial" w:cs="Arial"/>
                <w:sz w:val="24"/>
                <w:szCs w:val="24"/>
              </w:rPr>
              <w:t>Presenter, Poster, Campus</w:t>
            </w:r>
          </w:p>
          <w:p w14:paraId="6E895255" w14:textId="77777777" w:rsidR="008C628A" w:rsidRDefault="008C628A" w:rsidP="00DF16AF">
            <w:pPr>
              <w:rPr>
                <w:rFonts w:ascii="Arial" w:hAnsi="Arial" w:cs="Arial"/>
                <w:sz w:val="24"/>
                <w:szCs w:val="24"/>
              </w:rPr>
            </w:pPr>
            <w:r w:rsidRPr="008C628A">
              <w:rPr>
                <w:rFonts w:ascii="Arial" w:hAnsi="Arial" w:cs="Arial"/>
                <w:sz w:val="24"/>
                <w:szCs w:val="24"/>
              </w:rPr>
              <w:t>McCaffrey TV, Exploring the Origin of Radio Emission in Quasars, Poster Session Presented at: Drexel STAR Summer Showcase; 2019 August; Philadelphia, PA.</w:t>
            </w:r>
          </w:p>
          <w:p w14:paraId="1C439FDD" w14:textId="77777777" w:rsidR="00AC2712" w:rsidRDefault="00AC2712" w:rsidP="00DF16AF">
            <w:pPr>
              <w:rPr>
                <w:rFonts w:ascii="Arial" w:hAnsi="Arial" w:cs="Arial"/>
                <w:sz w:val="24"/>
                <w:szCs w:val="24"/>
              </w:rPr>
            </w:pPr>
          </w:p>
          <w:p w14:paraId="5044ECA0" w14:textId="1C64B6FB" w:rsidR="00AC2712" w:rsidRPr="00864A60" w:rsidRDefault="00AC2712"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Pr="00AC2712">
              <w:rPr>
                <w:rFonts w:ascii="Arial" w:hAnsi="Arial" w:cs="Arial"/>
                <w:sz w:val="24"/>
                <w:szCs w:val="24"/>
              </w:rPr>
              <w:t>McCaffrey TV, Probing the Wind Component of Luminous High-</w:t>
            </w:r>
            <w:r w:rsidRPr="00AC2712">
              <w:rPr>
                <w:rFonts w:ascii="Arial" w:hAnsi="Arial" w:cs="Arial"/>
                <w:sz w:val="24"/>
                <w:szCs w:val="24"/>
              </w:rPr>
              <w:lastRenderedPageBreak/>
              <w:t>Redshift Quasars, Poster Session presented at: 239th American Astronomical Society Meeting; 2022 January 9-13; Salt Lake City, UT.</w:t>
            </w:r>
          </w:p>
        </w:tc>
      </w:tr>
    </w:tbl>
    <w:p w14:paraId="0FC4FB0F" w14:textId="100456CA" w:rsidR="006A386D" w:rsidRPr="00864A60" w:rsidRDefault="006A386D"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753AC0" w:rsidRPr="00864A60" w14:paraId="6FB1F864" w14:textId="77777777" w:rsidTr="00C20400">
        <w:trPr>
          <w:trHeight w:val="432"/>
        </w:trPr>
        <w:tc>
          <w:tcPr>
            <w:tcW w:w="3325" w:type="dxa"/>
            <w:shd w:val="clear" w:color="auto" w:fill="D9D9D9" w:themeFill="background1" w:themeFillShade="D9"/>
          </w:tcPr>
          <w:p w14:paraId="009E8BEF" w14:textId="36BD4F32" w:rsidR="00753AC0" w:rsidRPr="00864A60" w:rsidRDefault="00753AC0" w:rsidP="00DF16AF">
            <w:pPr>
              <w:rPr>
                <w:rFonts w:ascii="Arial" w:hAnsi="Arial" w:cs="Arial"/>
                <w:i/>
                <w:iCs/>
                <w:sz w:val="24"/>
                <w:szCs w:val="24"/>
              </w:rPr>
            </w:pPr>
            <w:r w:rsidRPr="00864A60">
              <w:rPr>
                <w:rFonts w:ascii="Arial" w:hAnsi="Arial" w:cs="Arial"/>
                <w:i/>
                <w:iCs/>
                <w:sz w:val="24"/>
                <w:szCs w:val="24"/>
              </w:rPr>
              <w:t>Research Project #2</w:t>
            </w:r>
          </w:p>
        </w:tc>
        <w:tc>
          <w:tcPr>
            <w:tcW w:w="7560" w:type="dxa"/>
            <w:gridSpan w:val="3"/>
          </w:tcPr>
          <w:p w14:paraId="5D6B1282" w14:textId="4ECED21F" w:rsidR="00753AC0" w:rsidRPr="00864A60" w:rsidRDefault="00AC2712" w:rsidP="00DF16AF">
            <w:pPr>
              <w:rPr>
                <w:rFonts w:ascii="Arial" w:hAnsi="Arial" w:cs="Arial"/>
                <w:sz w:val="24"/>
                <w:szCs w:val="24"/>
              </w:rPr>
            </w:pPr>
            <w:r w:rsidRPr="00AC2712">
              <w:rPr>
                <w:rFonts w:ascii="Arial" w:hAnsi="Arial" w:cs="Arial"/>
                <w:sz w:val="24"/>
                <w:szCs w:val="24"/>
              </w:rPr>
              <w:t>Sub-galactic Radio Structure of Radio-quiet Quasars</w:t>
            </w:r>
          </w:p>
        </w:tc>
      </w:tr>
      <w:tr w:rsidR="00753AC0" w:rsidRPr="00864A60" w14:paraId="63D751C7" w14:textId="77777777" w:rsidTr="00C20400">
        <w:trPr>
          <w:trHeight w:val="432"/>
        </w:trPr>
        <w:tc>
          <w:tcPr>
            <w:tcW w:w="3325" w:type="dxa"/>
            <w:shd w:val="clear" w:color="auto" w:fill="D9D9D9" w:themeFill="background1" w:themeFillShade="D9"/>
          </w:tcPr>
          <w:p w14:paraId="1993009A"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8AD98E" w14:textId="7C1D3647" w:rsidR="00753AC0" w:rsidRPr="00864A60" w:rsidRDefault="00AC2712" w:rsidP="00DF16AF">
            <w:pPr>
              <w:rPr>
                <w:rFonts w:ascii="Arial" w:hAnsi="Arial" w:cs="Arial"/>
                <w:sz w:val="24"/>
                <w:szCs w:val="24"/>
              </w:rPr>
            </w:pPr>
            <w:r>
              <w:rPr>
                <w:rFonts w:ascii="Arial" w:hAnsi="Arial" w:cs="Arial"/>
                <w:sz w:val="24"/>
                <w:szCs w:val="24"/>
              </w:rPr>
              <w:t>03/2020</w:t>
            </w:r>
          </w:p>
        </w:tc>
        <w:tc>
          <w:tcPr>
            <w:tcW w:w="3283" w:type="dxa"/>
            <w:shd w:val="clear" w:color="auto" w:fill="D9D9D9" w:themeFill="background1" w:themeFillShade="D9"/>
          </w:tcPr>
          <w:p w14:paraId="64C8EC9C"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0B29F637" w14:textId="0E49711F" w:rsidR="00753AC0" w:rsidRPr="00864A60" w:rsidRDefault="00AC2712" w:rsidP="00DF16AF">
            <w:pPr>
              <w:rPr>
                <w:rFonts w:ascii="Arial" w:hAnsi="Arial" w:cs="Arial"/>
                <w:sz w:val="24"/>
                <w:szCs w:val="24"/>
              </w:rPr>
            </w:pPr>
            <w:r>
              <w:rPr>
                <w:rFonts w:ascii="Arial" w:hAnsi="Arial" w:cs="Arial"/>
                <w:sz w:val="24"/>
                <w:szCs w:val="24"/>
              </w:rPr>
              <w:t>Ongoing</w:t>
            </w:r>
          </w:p>
        </w:tc>
      </w:tr>
      <w:tr w:rsidR="00753AC0" w:rsidRPr="00864A60" w14:paraId="64F28A6B" w14:textId="77777777" w:rsidTr="00C20400">
        <w:trPr>
          <w:trHeight w:val="432"/>
        </w:trPr>
        <w:tc>
          <w:tcPr>
            <w:tcW w:w="3325" w:type="dxa"/>
            <w:shd w:val="clear" w:color="auto" w:fill="D9D9D9" w:themeFill="background1" w:themeFillShade="D9"/>
          </w:tcPr>
          <w:p w14:paraId="5669292A" w14:textId="6D6C0B2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B36C52">
              <w:rPr>
                <w:rFonts w:ascii="Arial" w:hAnsi="Arial" w:cs="Arial"/>
                <w:i/>
                <w:iCs/>
                <w:sz w:val="24"/>
                <w:szCs w:val="24"/>
              </w:rPr>
              <w:t>era</w:t>
            </w:r>
            <w:r w:rsidRPr="00864A60">
              <w:rPr>
                <w:rFonts w:ascii="Arial" w:hAnsi="Arial" w:cs="Arial"/>
                <w:i/>
                <w:iCs/>
                <w:sz w:val="24"/>
                <w:szCs w:val="24"/>
              </w:rPr>
              <w:t>g</w:t>
            </w:r>
            <w:r w:rsidR="00B36C52">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(academic year)</w:t>
            </w:r>
          </w:p>
        </w:tc>
        <w:tc>
          <w:tcPr>
            <w:tcW w:w="2117" w:type="dxa"/>
          </w:tcPr>
          <w:p w14:paraId="1B5D235A" w14:textId="3285630B" w:rsidR="00753AC0" w:rsidRPr="00864A60" w:rsidRDefault="00AC2712"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5F21E72B" w14:textId="365DFBAE" w:rsidR="00753AC0" w:rsidRPr="00864A60" w:rsidRDefault="00753AC0" w:rsidP="00DF16AF">
            <w:pPr>
              <w:rPr>
                <w:rFonts w:ascii="Arial" w:hAnsi="Arial" w:cs="Arial"/>
                <w:i/>
                <w:iCs/>
                <w:sz w:val="24"/>
                <w:szCs w:val="24"/>
              </w:rPr>
            </w:pPr>
            <w:r w:rsidRPr="00864A60">
              <w:rPr>
                <w:rFonts w:ascii="Arial" w:hAnsi="Arial" w:cs="Arial"/>
                <w:i/>
                <w:iCs/>
                <w:sz w:val="24"/>
                <w:szCs w:val="24"/>
              </w:rPr>
              <w:t>Av</w:t>
            </w:r>
            <w:r w:rsidR="00E15B78">
              <w:rPr>
                <w:rFonts w:ascii="Arial" w:hAnsi="Arial" w:cs="Arial"/>
                <w:i/>
                <w:iCs/>
                <w:sz w:val="24"/>
                <w:szCs w:val="24"/>
              </w:rPr>
              <w:t>era</w:t>
            </w:r>
            <w:r w:rsidRPr="00864A60">
              <w:rPr>
                <w:rFonts w:ascii="Arial" w:hAnsi="Arial" w:cs="Arial"/>
                <w:i/>
                <w:iCs/>
                <w:sz w:val="24"/>
                <w:szCs w:val="24"/>
              </w:rPr>
              <w:t>g</w:t>
            </w:r>
            <w:r w:rsidR="00E15B78">
              <w:rPr>
                <w:rFonts w:ascii="Arial" w:hAnsi="Arial" w:cs="Arial"/>
                <w:i/>
                <w:iCs/>
                <w:sz w:val="24"/>
                <w:szCs w:val="24"/>
              </w:rPr>
              <w:t>e</w:t>
            </w:r>
            <w:r w:rsidRPr="00864A60">
              <w:rPr>
                <w:rFonts w:ascii="Arial" w:hAnsi="Arial" w:cs="Arial"/>
                <w:i/>
                <w:iCs/>
                <w:sz w:val="24"/>
                <w:szCs w:val="24"/>
              </w:rPr>
              <w:t xml:space="preserve"> hours/w</w:t>
            </w:r>
            <w:r w:rsidR="00E15B78">
              <w:rPr>
                <w:rFonts w:ascii="Arial" w:hAnsi="Arial" w:cs="Arial"/>
                <w:i/>
                <w:iCs/>
                <w:sz w:val="24"/>
                <w:szCs w:val="24"/>
              </w:rPr>
              <w:t>ee</w:t>
            </w:r>
            <w:r w:rsidRPr="00864A60">
              <w:rPr>
                <w:rFonts w:ascii="Arial" w:hAnsi="Arial" w:cs="Arial"/>
                <w:i/>
                <w:iCs/>
                <w:sz w:val="24"/>
                <w:szCs w:val="24"/>
              </w:rPr>
              <w:t>k (summer or co-op)</w:t>
            </w:r>
          </w:p>
        </w:tc>
        <w:tc>
          <w:tcPr>
            <w:tcW w:w="2160" w:type="dxa"/>
          </w:tcPr>
          <w:p w14:paraId="32AE54A8" w14:textId="25C98225" w:rsidR="00753AC0" w:rsidRPr="00864A60" w:rsidRDefault="00AC2712" w:rsidP="00DF16AF">
            <w:pPr>
              <w:rPr>
                <w:rFonts w:ascii="Arial" w:hAnsi="Arial" w:cs="Arial"/>
                <w:sz w:val="24"/>
                <w:szCs w:val="24"/>
              </w:rPr>
            </w:pPr>
            <w:r>
              <w:rPr>
                <w:rFonts w:ascii="Arial" w:hAnsi="Arial" w:cs="Arial"/>
                <w:sz w:val="24"/>
                <w:szCs w:val="24"/>
              </w:rPr>
              <w:t>60</w:t>
            </w:r>
          </w:p>
        </w:tc>
      </w:tr>
      <w:tr w:rsidR="00753AC0" w:rsidRPr="00864A60" w14:paraId="216B48BE" w14:textId="77777777" w:rsidTr="00C20400">
        <w:trPr>
          <w:trHeight w:val="432"/>
        </w:trPr>
        <w:tc>
          <w:tcPr>
            <w:tcW w:w="3325" w:type="dxa"/>
            <w:shd w:val="clear" w:color="auto" w:fill="D9D9D9" w:themeFill="background1" w:themeFillShade="D9"/>
          </w:tcPr>
          <w:p w14:paraId="47B51F76"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0A84BDA0" w14:textId="6855EDF1" w:rsidR="00753AC0" w:rsidRPr="00864A60" w:rsidRDefault="009E34EB" w:rsidP="00DF16AF">
            <w:pPr>
              <w:rPr>
                <w:rFonts w:ascii="Arial" w:hAnsi="Arial" w:cs="Arial"/>
                <w:sz w:val="24"/>
                <w:szCs w:val="24"/>
              </w:rPr>
            </w:pPr>
            <w:r w:rsidRPr="00A83455">
              <w:rPr>
                <w:rFonts w:ascii="Arial" w:hAnsi="Arial" w:cs="Arial"/>
                <w:sz w:val="24"/>
                <w:szCs w:val="24"/>
              </w:rPr>
              <w:t>Amy Kimball</w:t>
            </w:r>
            <w:r>
              <w:rPr>
                <w:rFonts w:ascii="Arial" w:hAnsi="Arial" w:cs="Arial"/>
                <w:sz w:val="24"/>
                <w:szCs w:val="24"/>
              </w:rPr>
              <w:t>, Associate Scientist, National Radio Astronomy Observatory</w:t>
            </w:r>
          </w:p>
        </w:tc>
      </w:tr>
      <w:tr w:rsidR="00753AC0" w:rsidRPr="00864A60" w14:paraId="69AEC0B5" w14:textId="77777777" w:rsidTr="00C20400">
        <w:trPr>
          <w:trHeight w:val="432"/>
        </w:trPr>
        <w:tc>
          <w:tcPr>
            <w:tcW w:w="3325" w:type="dxa"/>
            <w:shd w:val="clear" w:color="auto" w:fill="D9D9D9" w:themeFill="background1" w:themeFillShade="D9"/>
          </w:tcPr>
          <w:p w14:paraId="5ED25529" w14:textId="5C8AE999" w:rsidR="00753AC0" w:rsidRPr="00864A60" w:rsidRDefault="00E15B78" w:rsidP="00DF16AF">
            <w:pPr>
              <w:rPr>
                <w:rFonts w:ascii="Arial" w:hAnsi="Arial" w:cs="Arial"/>
                <w:i/>
                <w:iCs/>
                <w:sz w:val="24"/>
                <w:szCs w:val="24"/>
              </w:rPr>
            </w:pPr>
            <w:r>
              <w:rPr>
                <w:rFonts w:ascii="Arial" w:hAnsi="Arial" w:cs="Arial"/>
                <w:i/>
                <w:iCs/>
                <w:sz w:val="24"/>
                <w:szCs w:val="24"/>
              </w:rPr>
              <w:t>Institution w</w:t>
            </w:r>
            <w:r w:rsidR="00753AC0" w:rsidRPr="00864A60">
              <w:rPr>
                <w:rFonts w:ascii="Arial" w:hAnsi="Arial" w:cs="Arial"/>
                <w:i/>
                <w:iCs/>
                <w:sz w:val="24"/>
                <w:szCs w:val="24"/>
              </w:rPr>
              <w:t>here research was performed</w:t>
            </w:r>
          </w:p>
        </w:tc>
        <w:tc>
          <w:tcPr>
            <w:tcW w:w="7560" w:type="dxa"/>
            <w:gridSpan w:val="3"/>
          </w:tcPr>
          <w:p w14:paraId="4619DFE2" w14:textId="64BD1EAB" w:rsidR="00753AC0" w:rsidRPr="00864A60" w:rsidRDefault="009E34EB" w:rsidP="00DF16AF">
            <w:pPr>
              <w:rPr>
                <w:rFonts w:ascii="Arial" w:hAnsi="Arial" w:cs="Arial"/>
                <w:sz w:val="24"/>
                <w:szCs w:val="24"/>
              </w:rPr>
            </w:pPr>
            <w:r w:rsidRPr="009E34EB">
              <w:rPr>
                <w:rFonts w:ascii="Arial" w:hAnsi="Arial" w:cs="Arial"/>
                <w:sz w:val="24"/>
                <w:szCs w:val="24"/>
              </w:rPr>
              <w:t>National Radio Astronomy Observatory</w:t>
            </w:r>
          </w:p>
        </w:tc>
      </w:tr>
      <w:tr w:rsidR="00753AC0" w:rsidRPr="00864A60" w14:paraId="2A061AAE" w14:textId="77777777" w:rsidTr="00C20400">
        <w:trPr>
          <w:trHeight w:val="432"/>
        </w:trPr>
        <w:tc>
          <w:tcPr>
            <w:tcW w:w="10885" w:type="dxa"/>
            <w:gridSpan w:val="4"/>
            <w:shd w:val="clear" w:color="auto" w:fill="D9D9D9" w:themeFill="background1" w:themeFillShade="D9"/>
          </w:tcPr>
          <w:p w14:paraId="7023D743" w14:textId="37ABAE51" w:rsidR="00753AC0" w:rsidRPr="00864A60" w:rsidRDefault="00753AC0"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753AC0" w:rsidRPr="00864A60" w14:paraId="22386B9C" w14:textId="77777777" w:rsidTr="00E15B78">
        <w:trPr>
          <w:trHeight w:val="432"/>
        </w:trPr>
        <w:tc>
          <w:tcPr>
            <w:tcW w:w="10885" w:type="dxa"/>
            <w:gridSpan w:val="4"/>
          </w:tcPr>
          <w:p w14:paraId="44A1E883" w14:textId="77777777" w:rsidR="009E34EB" w:rsidRPr="009E34EB" w:rsidRDefault="009E34EB" w:rsidP="009E34EB">
            <w:pPr>
              <w:rPr>
                <w:rFonts w:ascii="Arial" w:hAnsi="Arial" w:cs="Arial"/>
                <w:sz w:val="24"/>
                <w:szCs w:val="24"/>
              </w:rPr>
            </w:pPr>
            <w:r w:rsidRPr="009E34EB">
              <w:rPr>
                <w:rFonts w:ascii="Arial" w:hAnsi="Arial" w:cs="Arial"/>
                <w:sz w:val="24"/>
                <w:szCs w:val="24"/>
              </w:rPr>
              <w:t>One of the main reasons why the origin of radio emission in radio-quiet quasars remains an unsolved question is because all of the radio emission is confined to the host galaxies that the quasars reside in. This means that for most radio observations the detailed fine structure of the radio emission in quasars is generally unresolved (point-like).</w:t>
            </w:r>
          </w:p>
          <w:p w14:paraId="1261CE85" w14:textId="77777777" w:rsidR="009E34EB" w:rsidRPr="009E34EB" w:rsidRDefault="009E34EB" w:rsidP="009E34EB">
            <w:pPr>
              <w:rPr>
                <w:rFonts w:ascii="Arial" w:hAnsi="Arial" w:cs="Arial"/>
                <w:sz w:val="24"/>
                <w:szCs w:val="24"/>
              </w:rPr>
            </w:pPr>
          </w:p>
          <w:p w14:paraId="473A4A12" w14:textId="4D3C917E" w:rsidR="00753AC0" w:rsidRPr="00864A60" w:rsidRDefault="009E34EB" w:rsidP="009E34EB">
            <w:pPr>
              <w:rPr>
                <w:rFonts w:ascii="Arial" w:hAnsi="Arial" w:cs="Arial"/>
                <w:sz w:val="24"/>
                <w:szCs w:val="24"/>
              </w:rPr>
            </w:pPr>
            <w:r w:rsidRPr="009E34EB">
              <w:rPr>
                <w:rFonts w:ascii="Arial" w:hAnsi="Arial" w:cs="Arial"/>
                <w:sz w:val="24"/>
                <w:szCs w:val="24"/>
              </w:rPr>
              <w:t>In this project, we take high-resolution observations of a population of 128 radio-quiet quasars, capable of resolving the sub-galactic radio structure of the quasars. This is an important step forward in understanding the physical mechanisms associated with radio emission in radio-quiet quasars because we've now released a comprehensive picture of what exactly radio-quiet quasars look like. I reduced all 128 images from the Very Large Array, carried out the scientific analysis, and did a large fraction of the writing that went into the final submitted paper for this project.</w:t>
            </w:r>
          </w:p>
        </w:tc>
      </w:tr>
      <w:tr w:rsidR="00753AC0" w:rsidRPr="00864A60" w14:paraId="2CD28615" w14:textId="77777777" w:rsidTr="00C20400">
        <w:trPr>
          <w:trHeight w:val="432"/>
        </w:trPr>
        <w:tc>
          <w:tcPr>
            <w:tcW w:w="10885" w:type="dxa"/>
            <w:gridSpan w:val="4"/>
            <w:shd w:val="clear" w:color="auto" w:fill="D9D9D9" w:themeFill="background1" w:themeFillShade="D9"/>
          </w:tcPr>
          <w:p w14:paraId="6984F5B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5E17418" w14:textId="77777777" w:rsidTr="00E15B78">
        <w:trPr>
          <w:trHeight w:val="432"/>
        </w:trPr>
        <w:tc>
          <w:tcPr>
            <w:tcW w:w="10885" w:type="dxa"/>
            <w:gridSpan w:val="4"/>
          </w:tcPr>
          <w:p w14:paraId="1472DEFE" w14:textId="6C91DDD5" w:rsidR="00E15B78" w:rsidRPr="00CE79AA" w:rsidRDefault="00824B44" w:rsidP="00DF16AF">
            <w:pPr>
              <w:rPr>
                <w:rFonts w:ascii="Arial" w:hAnsi="Arial" w:cs="Arial"/>
                <w:sz w:val="24"/>
                <w:szCs w:val="24"/>
              </w:rPr>
            </w:pPr>
            <w:r w:rsidRPr="00824B44">
              <w:rPr>
                <w:rFonts w:ascii="Arial" w:hAnsi="Arial" w:cs="Arial"/>
                <w:sz w:val="24"/>
                <w:szCs w:val="24"/>
              </w:rPr>
              <w:t>Sharpened skills reducing radio images from the VLA, gained experience presenting my own work, improved at writing scientific papers</w:t>
            </w:r>
            <w:ins w:id="70" w:author="Dolinski,Michelle" w:date="2022-01-17T15:06:00Z">
              <w:r w:rsidR="008C4C3B">
                <w:rPr>
                  <w:rFonts w:ascii="Arial" w:hAnsi="Arial" w:cs="Arial"/>
                  <w:sz w:val="24"/>
                  <w:szCs w:val="24"/>
                </w:rPr>
                <w:t>,</w:t>
              </w:r>
            </w:ins>
            <w:r w:rsidRPr="00824B44">
              <w:rPr>
                <w:rFonts w:ascii="Arial" w:hAnsi="Arial" w:cs="Arial"/>
                <w:sz w:val="24"/>
                <w:szCs w:val="24"/>
              </w:rPr>
              <w:t xml:space="preserve"> and independently retriev</w:t>
            </w:r>
            <w:ins w:id="71" w:author="Dolinski,Michelle" w:date="2022-01-17T15:07:00Z">
              <w:r w:rsidR="008C4C3B">
                <w:rPr>
                  <w:rFonts w:ascii="Arial" w:hAnsi="Arial" w:cs="Arial"/>
                  <w:sz w:val="24"/>
                  <w:szCs w:val="24"/>
                </w:rPr>
                <w:t>ed</w:t>
              </w:r>
            </w:ins>
            <w:r w:rsidRPr="00824B44">
              <w:rPr>
                <w:rFonts w:ascii="Arial" w:hAnsi="Arial" w:cs="Arial"/>
                <w:sz w:val="24"/>
                <w:szCs w:val="24"/>
              </w:rPr>
              <w:t xml:space="preserve"> information from useful papers</w:t>
            </w:r>
            <w:r>
              <w:rPr>
                <w:rFonts w:ascii="Arial" w:hAnsi="Arial" w:cs="Arial"/>
                <w:sz w:val="24"/>
                <w:szCs w:val="24"/>
              </w:rPr>
              <w:t>.</w:t>
            </w:r>
          </w:p>
        </w:tc>
      </w:tr>
      <w:tr w:rsidR="00753AC0" w:rsidRPr="00864A60" w14:paraId="2CCFB545" w14:textId="77777777" w:rsidTr="00C20400">
        <w:trPr>
          <w:trHeight w:val="432"/>
        </w:trPr>
        <w:tc>
          <w:tcPr>
            <w:tcW w:w="3325" w:type="dxa"/>
            <w:shd w:val="clear" w:color="auto" w:fill="D9D9D9" w:themeFill="background1" w:themeFillShade="D9"/>
          </w:tcPr>
          <w:p w14:paraId="236E93FF"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430523C" w14:textId="7C7204E0" w:rsidR="00753AC0" w:rsidRPr="00864A60" w:rsidRDefault="00824B44" w:rsidP="00DF16AF">
            <w:pPr>
              <w:rPr>
                <w:rFonts w:ascii="Arial" w:hAnsi="Arial" w:cs="Arial"/>
                <w:sz w:val="24"/>
                <w:szCs w:val="24"/>
              </w:rPr>
            </w:pPr>
            <w:r>
              <w:rPr>
                <w:rFonts w:ascii="Arial" w:hAnsi="Arial" w:cs="Arial"/>
                <w:sz w:val="24"/>
                <w:szCs w:val="24"/>
              </w:rPr>
              <w:t xml:space="preserve">First author, National Professional Society Journal, </w:t>
            </w:r>
            <w:proofErr w:type="gramStart"/>
            <w:r>
              <w:rPr>
                <w:rFonts w:ascii="Arial" w:hAnsi="Arial" w:cs="Arial"/>
                <w:sz w:val="24"/>
                <w:szCs w:val="24"/>
              </w:rPr>
              <w:t>Submitted</w:t>
            </w:r>
            <w:proofErr w:type="gramEnd"/>
            <w:r>
              <w:rPr>
                <w:rFonts w:ascii="Arial" w:hAnsi="Arial" w:cs="Arial"/>
                <w:sz w:val="24"/>
                <w:szCs w:val="24"/>
              </w:rPr>
              <w:br/>
            </w:r>
            <w:r w:rsidRPr="00824B44">
              <w:rPr>
                <w:rFonts w:ascii="Arial" w:hAnsi="Arial" w:cs="Arial"/>
                <w:sz w:val="24"/>
                <w:szCs w:val="24"/>
              </w:rPr>
              <w:t xml:space="preserve">McCaffrey TV, Kimball AK, and </w:t>
            </w:r>
            <w:proofErr w:type="spellStart"/>
            <w:r w:rsidRPr="00824B44">
              <w:rPr>
                <w:rFonts w:ascii="Arial" w:hAnsi="Arial" w:cs="Arial"/>
                <w:sz w:val="24"/>
                <w:szCs w:val="24"/>
              </w:rPr>
              <w:t>Momjian</w:t>
            </w:r>
            <w:proofErr w:type="spellEnd"/>
            <w:r w:rsidRPr="00824B44">
              <w:rPr>
                <w:rFonts w:ascii="Arial" w:hAnsi="Arial" w:cs="Arial"/>
                <w:sz w:val="24"/>
                <w:szCs w:val="24"/>
              </w:rPr>
              <w:t xml:space="preserve"> E, Kpc-Scale Radio Structure in z~0.25 Radio-Quiet QSOs, Astronomical Journal, submitted</w:t>
            </w:r>
          </w:p>
        </w:tc>
      </w:tr>
      <w:tr w:rsidR="00753AC0" w:rsidRPr="00864A60" w14:paraId="29F5D0E9" w14:textId="77777777" w:rsidTr="00C20400">
        <w:trPr>
          <w:trHeight w:val="432"/>
        </w:trPr>
        <w:tc>
          <w:tcPr>
            <w:tcW w:w="3325" w:type="dxa"/>
            <w:shd w:val="clear" w:color="auto" w:fill="D9D9D9" w:themeFill="background1" w:themeFillShade="D9"/>
          </w:tcPr>
          <w:p w14:paraId="3769DA01" w14:textId="77777777" w:rsidR="00753AC0" w:rsidRPr="00864A60" w:rsidRDefault="00753AC0"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5D1D6067" w14:textId="77777777" w:rsidR="00753AC0" w:rsidRDefault="00E45B3E" w:rsidP="00DF16AF">
            <w:pPr>
              <w:rPr>
                <w:rFonts w:ascii="Arial" w:hAnsi="Arial" w:cs="Arial"/>
                <w:sz w:val="24"/>
                <w:szCs w:val="24"/>
              </w:rPr>
            </w:pPr>
            <w:r>
              <w:rPr>
                <w:rFonts w:ascii="Arial" w:hAnsi="Arial" w:cs="Arial"/>
                <w:sz w:val="24"/>
                <w:szCs w:val="24"/>
              </w:rPr>
              <w:t>Presenter, Poster, Campus</w:t>
            </w:r>
            <w:r>
              <w:rPr>
                <w:rFonts w:ascii="Arial" w:hAnsi="Arial" w:cs="Arial"/>
                <w:sz w:val="24"/>
                <w:szCs w:val="24"/>
              </w:rPr>
              <w:br/>
            </w:r>
            <w:r w:rsidRPr="00E45B3E">
              <w:rPr>
                <w:rFonts w:ascii="Arial" w:hAnsi="Arial" w:cs="Arial"/>
                <w:sz w:val="24"/>
                <w:szCs w:val="24"/>
              </w:rPr>
              <w:t>McCaffrey TV, Unveiling the Origin of Radio Emission in Radio-Quiet Quasars, Poster session at: Drexel Annual Research Day; 2020 October; Philadelphia, PA (virtual)</w:t>
            </w:r>
          </w:p>
          <w:p w14:paraId="132F1A22" w14:textId="77777777" w:rsidR="00E45B3E" w:rsidRDefault="00E45B3E" w:rsidP="00DF16AF">
            <w:pPr>
              <w:rPr>
                <w:rFonts w:ascii="Arial" w:hAnsi="Arial" w:cs="Arial"/>
                <w:sz w:val="24"/>
                <w:szCs w:val="24"/>
              </w:rPr>
            </w:pPr>
          </w:p>
          <w:p w14:paraId="317BF777" w14:textId="77777777" w:rsidR="00E45B3E" w:rsidRDefault="00E45B3E" w:rsidP="00DF16AF">
            <w:pPr>
              <w:rPr>
                <w:rFonts w:ascii="Arial" w:hAnsi="Arial" w:cs="Arial"/>
                <w:sz w:val="24"/>
                <w:szCs w:val="24"/>
              </w:rPr>
            </w:pPr>
            <w:r>
              <w:rPr>
                <w:rFonts w:ascii="Arial" w:hAnsi="Arial" w:cs="Arial"/>
                <w:sz w:val="24"/>
                <w:szCs w:val="24"/>
              </w:rPr>
              <w:t>Presenter, Poster, Regional</w:t>
            </w:r>
          </w:p>
          <w:p w14:paraId="216A5DFE" w14:textId="77777777" w:rsidR="00E45B3E" w:rsidRDefault="00E45B3E" w:rsidP="00DF16AF">
            <w:pPr>
              <w:rPr>
                <w:rFonts w:ascii="Arial" w:hAnsi="Arial" w:cs="Arial"/>
                <w:sz w:val="24"/>
                <w:szCs w:val="24"/>
              </w:rPr>
            </w:pPr>
            <w:r w:rsidRPr="00E45B3E">
              <w:rPr>
                <w:rFonts w:ascii="Arial" w:hAnsi="Arial" w:cs="Arial"/>
                <w:sz w:val="24"/>
                <w:szCs w:val="24"/>
              </w:rPr>
              <w:t>McCaffrey TV, Constraining the Origin(s) of Radio Emission from Radio-quiet QSOs, Poster session at: 36th Annual New Mexico Symposium; 2020 November; Socorro, NM (virtual)</w:t>
            </w:r>
          </w:p>
          <w:p w14:paraId="30899BF1" w14:textId="77777777" w:rsidR="00E45B3E" w:rsidRDefault="00E45B3E" w:rsidP="00DF16AF">
            <w:pPr>
              <w:rPr>
                <w:rFonts w:ascii="Arial" w:hAnsi="Arial" w:cs="Arial"/>
                <w:sz w:val="24"/>
                <w:szCs w:val="24"/>
              </w:rPr>
            </w:pPr>
          </w:p>
          <w:p w14:paraId="72DD2C35" w14:textId="7CA959EC" w:rsidR="00E45B3E" w:rsidRPr="00864A60" w:rsidRDefault="00E45B3E" w:rsidP="00DF16AF">
            <w:pPr>
              <w:rPr>
                <w:rFonts w:ascii="Arial" w:hAnsi="Arial" w:cs="Arial"/>
                <w:sz w:val="24"/>
                <w:szCs w:val="24"/>
              </w:rPr>
            </w:pPr>
            <w:r>
              <w:rPr>
                <w:rFonts w:ascii="Arial" w:hAnsi="Arial" w:cs="Arial"/>
                <w:sz w:val="24"/>
                <w:szCs w:val="24"/>
              </w:rPr>
              <w:t>Presenter, Poster, National</w:t>
            </w:r>
            <w:r>
              <w:rPr>
                <w:rFonts w:ascii="Arial" w:hAnsi="Arial" w:cs="Arial"/>
                <w:sz w:val="24"/>
                <w:szCs w:val="24"/>
              </w:rPr>
              <w:br/>
            </w:r>
            <w:r w:rsidR="00485D97" w:rsidRPr="00485D97">
              <w:rPr>
                <w:rFonts w:ascii="Arial" w:hAnsi="Arial" w:cs="Arial"/>
                <w:sz w:val="24"/>
                <w:szCs w:val="24"/>
              </w:rPr>
              <w:t>McCaffrey TV, Constraining the Origins of Radio Emission in Radio-quiet QSOs with High-resolution Observations from the Very Large Array, Poster session at: 237th AAS Meeting; 2021 January; Virtual</w:t>
            </w:r>
          </w:p>
        </w:tc>
      </w:tr>
    </w:tbl>
    <w:p w14:paraId="11823836" w14:textId="565C4499" w:rsidR="000C2250" w:rsidRPr="00864A60" w:rsidRDefault="000C2250" w:rsidP="006A386D">
      <w:pPr>
        <w:spacing w:before="120" w:after="120"/>
        <w:rPr>
          <w:rFonts w:ascii="Arial" w:hAnsi="Arial" w:cs="Arial"/>
          <w:sz w:val="24"/>
          <w:szCs w:val="24"/>
        </w:rPr>
      </w:pPr>
    </w:p>
    <w:tbl>
      <w:tblPr>
        <w:tblStyle w:val="TableGrid"/>
        <w:tblW w:w="10885" w:type="dxa"/>
        <w:tblLook w:val="04A0" w:firstRow="1" w:lastRow="0" w:firstColumn="1" w:lastColumn="0" w:noHBand="0" w:noVBand="1"/>
      </w:tblPr>
      <w:tblGrid>
        <w:gridCol w:w="3325"/>
        <w:gridCol w:w="2117"/>
        <w:gridCol w:w="3283"/>
        <w:gridCol w:w="2160"/>
      </w:tblGrid>
      <w:tr w:rsidR="00E15B78" w:rsidRPr="00864A60" w14:paraId="089497D6" w14:textId="77777777" w:rsidTr="00C20400">
        <w:trPr>
          <w:trHeight w:val="432"/>
        </w:trPr>
        <w:tc>
          <w:tcPr>
            <w:tcW w:w="3325" w:type="dxa"/>
            <w:shd w:val="clear" w:color="auto" w:fill="D9D9D9" w:themeFill="background1" w:themeFillShade="D9"/>
          </w:tcPr>
          <w:p w14:paraId="2387EDFB" w14:textId="191A3DF4" w:rsidR="00E15B78" w:rsidRPr="00864A60" w:rsidRDefault="00E15B78" w:rsidP="00DF16AF">
            <w:pPr>
              <w:rPr>
                <w:rFonts w:ascii="Arial" w:hAnsi="Arial" w:cs="Arial"/>
                <w:i/>
                <w:iCs/>
                <w:sz w:val="24"/>
                <w:szCs w:val="24"/>
              </w:rPr>
            </w:pPr>
            <w:r w:rsidRPr="00864A60">
              <w:rPr>
                <w:rFonts w:ascii="Arial" w:hAnsi="Arial" w:cs="Arial"/>
                <w:i/>
                <w:iCs/>
                <w:sz w:val="24"/>
                <w:szCs w:val="24"/>
              </w:rPr>
              <w:lastRenderedPageBreak/>
              <w:t>Research Project #</w:t>
            </w:r>
            <w:r>
              <w:rPr>
                <w:rFonts w:ascii="Arial" w:hAnsi="Arial" w:cs="Arial"/>
                <w:i/>
                <w:iCs/>
                <w:sz w:val="24"/>
                <w:szCs w:val="24"/>
              </w:rPr>
              <w:t>3</w:t>
            </w:r>
          </w:p>
        </w:tc>
        <w:tc>
          <w:tcPr>
            <w:tcW w:w="7560" w:type="dxa"/>
            <w:gridSpan w:val="3"/>
          </w:tcPr>
          <w:p w14:paraId="30C1743A" w14:textId="3F61F030" w:rsidR="00E15B78" w:rsidRPr="00864A60" w:rsidRDefault="00485D97" w:rsidP="00DF16AF">
            <w:pPr>
              <w:rPr>
                <w:rFonts w:ascii="Arial" w:hAnsi="Arial" w:cs="Arial"/>
                <w:sz w:val="24"/>
                <w:szCs w:val="24"/>
              </w:rPr>
            </w:pPr>
            <w:r w:rsidRPr="00485D97">
              <w:rPr>
                <w:rFonts w:ascii="Arial" w:hAnsi="Arial" w:cs="Arial"/>
                <w:sz w:val="24"/>
                <w:szCs w:val="24"/>
              </w:rPr>
              <w:t>Calibrating Quasars for Cosmology</w:t>
            </w:r>
          </w:p>
        </w:tc>
      </w:tr>
      <w:tr w:rsidR="00E15B78" w:rsidRPr="00864A60" w14:paraId="6FCA7F86" w14:textId="77777777" w:rsidTr="00C20400">
        <w:trPr>
          <w:trHeight w:val="432"/>
        </w:trPr>
        <w:tc>
          <w:tcPr>
            <w:tcW w:w="3325" w:type="dxa"/>
            <w:shd w:val="clear" w:color="auto" w:fill="D9D9D9" w:themeFill="background1" w:themeFillShade="D9"/>
          </w:tcPr>
          <w:p w14:paraId="47919A2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Start Date (month/year)</w:t>
            </w:r>
          </w:p>
        </w:tc>
        <w:tc>
          <w:tcPr>
            <w:tcW w:w="2117" w:type="dxa"/>
          </w:tcPr>
          <w:p w14:paraId="37D3807E" w14:textId="672BC2A4" w:rsidR="00E15B78" w:rsidRPr="00864A60" w:rsidRDefault="00485D97" w:rsidP="00DF16AF">
            <w:pPr>
              <w:rPr>
                <w:rFonts w:ascii="Arial" w:hAnsi="Arial" w:cs="Arial"/>
                <w:sz w:val="24"/>
                <w:szCs w:val="24"/>
              </w:rPr>
            </w:pPr>
            <w:r>
              <w:rPr>
                <w:rFonts w:ascii="Arial" w:hAnsi="Arial" w:cs="Arial"/>
                <w:sz w:val="24"/>
                <w:szCs w:val="24"/>
              </w:rPr>
              <w:t>04/2021</w:t>
            </w:r>
          </w:p>
        </w:tc>
        <w:tc>
          <w:tcPr>
            <w:tcW w:w="3283" w:type="dxa"/>
            <w:shd w:val="clear" w:color="auto" w:fill="D9D9D9" w:themeFill="background1" w:themeFillShade="D9"/>
          </w:tcPr>
          <w:p w14:paraId="47F52FB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End Date (month/year)</w:t>
            </w:r>
          </w:p>
        </w:tc>
        <w:tc>
          <w:tcPr>
            <w:tcW w:w="2160" w:type="dxa"/>
          </w:tcPr>
          <w:p w14:paraId="2433BC46" w14:textId="0B87B801" w:rsidR="00E15B78" w:rsidRPr="00864A60" w:rsidRDefault="00485D97" w:rsidP="00DF16AF">
            <w:pPr>
              <w:rPr>
                <w:rFonts w:ascii="Arial" w:hAnsi="Arial" w:cs="Arial"/>
                <w:sz w:val="24"/>
                <w:szCs w:val="24"/>
              </w:rPr>
            </w:pPr>
            <w:r>
              <w:rPr>
                <w:rFonts w:ascii="Arial" w:hAnsi="Arial" w:cs="Arial"/>
                <w:sz w:val="24"/>
                <w:szCs w:val="24"/>
              </w:rPr>
              <w:t>Ongoing</w:t>
            </w:r>
          </w:p>
        </w:tc>
      </w:tr>
      <w:tr w:rsidR="00E15B78" w:rsidRPr="00864A60" w14:paraId="46836DCA" w14:textId="77777777" w:rsidTr="00C20400">
        <w:trPr>
          <w:trHeight w:val="432"/>
        </w:trPr>
        <w:tc>
          <w:tcPr>
            <w:tcW w:w="3325" w:type="dxa"/>
            <w:shd w:val="clear" w:color="auto" w:fill="D9D9D9" w:themeFill="background1" w:themeFillShade="D9"/>
          </w:tcPr>
          <w:p w14:paraId="468B3D6D" w14:textId="5F9BDEBC" w:rsidR="00E15B78" w:rsidRPr="00864A60" w:rsidRDefault="00B36C52"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00E15B78" w:rsidRPr="00864A60">
              <w:rPr>
                <w:rFonts w:ascii="Arial" w:hAnsi="Arial" w:cs="Arial"/>
                <w:i/>
                <w:iCs/>
                <w:sz w:val="24"/>
                <w:szCs w:val="24"/>
              </w:rPr>
              <w:t xml:space="preserve"> hours/w</w:t>
            </w:r>
            <w:r w:rsidR="00E15B78">
              <w:rPr>
                <w:rFonts w:ascii="Arial" w:hAnsi="Arial" w:cs="Arial"/>
                <w:i/>
                <w:iCs/>
                <w:sz w:val="24"/>
                <w:szCs w:val="24"/>
              </w:rPr>
              <w:t>ee</w:t>
            </w:r>
            <w:r w:rsidR="00E15B78" w:rsidRPr="00864A60">
              <w:rPr>
                <w:rFonts w:ascii="Arial" w:hAnsi="Arial" w:cs="Arial"/>
                <w:i/>
                <w:iCs/>
                <w:sz w:val="24"/>
                <w:szCs w:val="24"/>
              </w:rPr>
              <w:t>k (academic year)</w:t>
            </w:r>
          </w:p>
        </w:tc>
        <w:tc>
          <w:tcPr>
            <w:tcW w:w="2117" w:type="dxa"/>
          </w:tcPr>
          <w:p w14:paraId="66C06147" w14:textId="70AAB31C" w:rsidR="00E15B78" w:rsidRPr="00864A60" w:rsidRDefault="00485D97" w:rsidP="00DF16AF">
            <w:pPr>
              <w:rPr>
                <w:rFonts w:ascii="Arial" w:hAnsi="Arial" w:cs="Arial"/>
                <w:sz w:val="24"/>
                <w:szCs w:val="24"/>
              </w:rPr>
            </w:pPr>
            <w:r>
              <w:rPr>
                <w:rFonts w:ascii="Arial" w:hAnsi="Arial" w:cs="Arial"/>
                <w:sz w:val="24"/>
                <w:szCs w:val="24"/>
              </w:rPr>
              <w:t>8</w:t>
            </w:r>
          </w:p>
        </w:tc>
        <w:tc>
          <w:tcPr>
            <w:tcW w:w="3283" w:type="dxa"/>
            <w:shd w:val="clear" w:color="auto" w:fill="D9D9D9" w:themeFill="background1" w:themeFillShade="D9"/>
          </w:tcPr>
          <w:p w14:paraId="7D60C318"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Av</w:t>
            </w:r>
            <w:r>
              <w:rPr>
                <w:rFonts w:ascii="Arial" w:hAnsi="Arial" w:cs="Arial"/>
                <w:i/>
                <w:iCs/>
                <w:sz w:val="24"/>
                <w:szCs w:val="24"/>
              </w:rPr>
              <w:t>era</w:t>
            </w:r>
            <w:r w:rsidRPr="00864A60">
              <w:rPr>
                <w:rFonts w:ascii="Arial" w:hAnsi="Arial" w:cs="Arial"/>
                <w:i/>
                <w:iCs/>
                <w:sz w:val="24"/>
                <w:szCs w:val="24"/>
              </w:rPr>
              <w:t>g</w:t>
            </w:r>
            <w:r>
              <w:rPr>
                <w:rFonts w:ascii="Arial" w:hAnsi="Arial" w:cs="Arial"/>
                <w:i/>
                <w:iCs/>
                <w:sz w:val="24"/>
                <w:szCs w:val="24"/>
              </w:rPr>
              <w:t>e</w:t>
            </w:r>
            <w:r w:rsidRPr="00864A60">
              <w:rPr>
                <w:rFonts w:ascii="Arial" w:hAnsi="Arial" w:cs="Arial"/>
                <w:i/>
                <w:iCs/>
                <w:sz w:val="24"/>
                <w:szCs w:val="24"/>
              </w:rPr>
              <w:t xml:space="preserve"> hours/w</w:t>
            </w:r>
            <w:r>
              <w:rPr>
                <w:rFonts w:ascii="Arial" w:hAnsi="Arial" w:cs="Arial"/>
                <w:i/>
                <w:iCs/>
                <w:sz w:val="24"/>
                <w:szCs w:val="24"/>
              </w:rPr>
              <w:t>ee</w:t>
            </w:r>
            <w:r w:rsidRPr="00864A60">
              <w:rPr>
                <w:rFonts w:ascii="Arial" w:hAnsi="Arial" w:cs="Arial"/>
                <w:i/>
                <w:iCs/>
                <w:sz w:val="24"/>
                <w:szCs w:val="24"/>
              </w:rPr>
              <w:t>k (summer or co-op)</w:t>
            </w:r>
          </w:p>
        </w:tc>
        <w:tc>
          <w:tcPr>
            <w:tcW w:w="2160" w:type="dxa"/>
          </w:tcPr>
          <w:p w14:paraId="04297BEA" w14:textId="063BF1E7" w:rsidR="00E15B78" w:rsidRPr="00864A60" w:rsidRDefault="00485D97" w:rsidP="00DF16AF">
            <w:pPr>
              <w:rPr>
                <w:rFonts w:ascii="Arial" w:hAnsi="Arial" w:cs="Arial"/>
                <w:sz w:val="24"/>
                <w:szCs w:val="24"/>
              </w:rPr>
            </w:pPr>
            <w:r>
              <w:rPr>
                <w:rFonts w:ascii="Arial" w:hAnsi="Arial" w:cs="Arial"/>
                <w:sz w:val="24"/>
                <w:szCs w:val="24"/>
              </w:rPr>
              <w:t>50</w:t>
            </w:r>
          </w:p>
        </w:tc>
      </w:tr>
      <w:tr w:rsidR="00E15B78" w:rsidRPr="00864A60" w14:paraId="6D838D9C" w14:textId="77777777" w:rsidTr="00C20400">
        <w:trPr>
          <w:trHeight w:val="432"/>
        </w:trPr>
        <w:tc>
          <w:tcPr>
            <w:tcW w:w="3325" w:type="dxa"/>
            <w:shd w:val="clear" w:color="auto" w:fill="D9D9D9" w:themeFill="background1" w:themeFillShade="D9"/>
          </w:tcPr>
          <w:p w14:paraId="3B17B78C"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Project Mentor 1</w:t>
            </w:r>
          </w:p>
        </w:tc>
        <w:tc>
          <w:tcPr>
            <w:tcW w:w="7560" w:type="dxa"/>
            <w:gridSpan w:val="3"/>
          </w:tcPr>
          <w:p w14:paraId="17E9558C" w14:textId="5A5F353F" w:rsidR="00E15B78" w:rsidRPr="00864A60" w:rsidRDefault="00485D97" w:rsidP="00DF16AF">
            <w:pPr>
              <w:rPr>
                <w:rFonts w:ascii="Arial" w:hAnsi="Arial" w:cs="Arial"/>
                <w:sz w:val="24"/>
                <w:szCs w:val="24"/>
              </w:rPr>
            </w:pPr>
            <w:r w:rsidRPr="00485D97">
              <w:rPr>
                <w:rFonts w:ascii="Arial" w:hAnsi="Arial" w:cs="Arial"/>
                <w:sz w:val="24"/>
                <w:szCs w:val="24"/>
              </w:rPr>
              <w:t>Gordon Richards, Professor of Physics, Drexel University</w:t>
            </w:r>
          </w:p>
        </w:tc>
      </w:tr>
      <w:tr w:rsidR="00E15B78" w:rsidRPr="00864A60" w14:paraId="3CDFCBBD" w14:textId="77777777" w:rsidTr="00C20400">
        <w:trPr>
          <w:trHeight w:val="432"/>
        </w:trPr>
        <w:tc>
          <w:tcPr>
            <w:tcW w:w="3325" w:type="dxa"/>
            <w:shd w:val="clear" w:color="auto" w:fill="D9D9D9" w:themeFill="background1" w:themeFillShade="D9"/>
          </w:tcPr>
          <w:p w14:paraId="72FDDE2E" w14:textId="77777777" w:rsidR="00E15B78" w:rsidRPr="00864A60" w:rsidRDefault="00E15B78" w:rsidP="00DF16AF">
            <w:pPr>
              <w:rPr>
                <w:rFonts w:ascii="Arial" w:hAnsi="Arial" w:cs="Arial"/>
                <w:i/>
                <w:iCs/>
                <w:sz w:val="24"/>
                <w:szCs w:val="24"/>
              </w:rPr>
            </w:pPr>
            <w:r>
              <w:rPr>
                <w:rFonts w:ascii="Arial" w:hAnsi="Arial" w:cs="Arial"/>
                <w:i/>
                <w:iCs/>
                <w:sz w:val="24"/>
                <w:szCs w:val="24"/>
              </w:rPr>
              <w:t>Institution w</w:t>
            </w:r>
            <w:r w:rsidRPr="00864A60">
              <w:rPr>
                <w:rFonts w:ascii="Arial" w:hAnsi="Arial" w:cs="Arial"/>
                <w:i/>
                <w:iCs/>
                <w:sz w:val="24"/>
                <w:szCs w:val="24"/>
              </w:rPr>
              <w:t>here research was performed</w:t>
            </w:r>
          </w:p>
        </w:tc>
        <w:tc>
          <w:tcPr>
            <w:tcW w:w="7560" w:type="dxa"/>
            <w:gridSpan w:val="3"/>
          </w:tcPr>
          <w:p w14:paraId="104186DF" w14:textId="3427CEE7" w:rsidR="00E15B78" w:rsidRPr="00864A60" w:rsidRDefault="00107267" w:rsidP="00DF16AF">
            <w:pPr>
              <w:rPr>
                <w:rFonts w:ascii="Arial" w:hAnsi="Arial" w:cs="Arial"/>
                <w:sz w:val="24"/>
                <w:szCs w:val="24"/>
              </w:rPr>
            </w:pPr>
            <w:r>
              <w:rPr>
                <w:rFonts w:ascii="Arial" w:hAnsi="Arial" w:cs="Arial"/>
                <w:sz w:val="24"/>
                <w:szCs w:val="24"/>
              </w:rPr>
              <w:t>Drexel University</w:t>
            </w:r>
          </w:p>
        </w:tc>
      </w:tr>
      <w:tr w:rsidR="00E15B78" w:rsidRPr="00864A60" w14:paraId="0F07411D" w14:textId="77777777" w:rsidTr="00C20400">
        <w:trPr>
          <w:trHeight w:val="432"/>
        </w:trPr>
        <w:tc>
          <w:tcPr>
            <w:tcW w:w="10885" w:type="dxa"/>
            <w:gridSpan w:val="4"/>
            <w:shd w:val="clear" w:color="auto" w:fill="D9D9D9" w:themeFill="background1" w:themeFillShade="D9"/>
          </w:tcPr>
          <w:p w14:paraId="7097EA5F"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Description of research, including your involvement in AND contribution to the project.</w:t>
            </w:r>
          </w:p>
        </w:tc>
      </w:tr>
      <w:tr w:rsidR="00E15B78" w:rsidRPr="00864A60" w14:paraId="222B01EE" w14:textId="77777777" w:rsidTr="00DF16AF">
        <w:trPr>
          <w:trHeight w:val="432"/>
        </w:trPr>
        <w:tc>
          <w:tcPr>
            <w:tcW w:w="10885" w:type="dxa"/>
            <w:gridSpan w:val="4"/>
          </w:tcPr>
          <w:p w14:paraId="5F8A5432" w14:textId="77777777" w:rsidR="00107267" w:rsidRPr="00107267" w:rsidRDefault="00107267" w:rsidP="00107267">
            <w:pPr>
              <w:rPr>
                <w:rFonts w:ascii="Arial" w:hAnsi="Arial" w:cs="Arial"/>
                <w:sz w:val="24"/>
                <w:szCs w:val="24"/>
              </w:rPr>
            </w:pPr>
            <w:r w:rsidRPr="00107267">
              <w:rPr>
                <w:rFonts w:ascii="Arial" w:hAnsi="Arial" w:cs="Arial"/>
                <w:sz w:val="24"/>
                <w:szCs w:val="24"/>
              </w:rPr>
              <w:t xml:space="preserve">The most critical ingredient for accurate results in astronomy is knowing how far away your source is, and what determines how we calculate this distance are the cosmological parameters of our universe. We can constrain these parameters by calibrating properties that remain constant throughout the universe. This is now straightforward, e.g., for type </w:t>
            </w:r>
            <w:proofErr w:type="spellStart"/>
            <w:r w:rsidRPr="00107267">
              <w:rPr>
                <w:rFonts w:ascii="Arial" w:hAnsi="Arial" w:cs="Arial"/>
                <w:sz w:val="24"/>
                <w:szCs w:val="24"/>
              </w:rPr>
              <w:t>Ia</w:t>
            </w:r>
            <w:proofErr w:type="spellEnd"/>
            <w:r w:rsidRPr="00107267">
              <w:rPr>
                <w:rFonts w:ascii="Arial" w:hAnsi="Arial" w:cs="Arial"/>
                <w:sz w:val="24"/>
                <w:szCs w:val="24"/>
              </w:rPr>
              <w:t xml:space="preserve"> supernovae, but complicated for quasars that show large scatter in their intrinsic brightness.</w:t>
            </w:r>
          </w:p>
          <w:p w14:paraId="58CCE140" w14:textId="77777777" w:rsidR="00107267" w:rsidRPr="00107267" w:rsidRDefault="00107267" w:rsidP="00107267">
            <w:pPr>
              <w:rPr>
                <w:rFonts w:ascii="Arial" w:hAnsi="Arial" w:cs="Arial"/>
                <w:sz w:val="24"/>
                <w:szCs w:val="24"/>
              </w:rPr>
            </w:pPr>
          </w:p>
          <w:p w14:paraId="2459C017" w14:textId="29BC8C45" w:rsidR="00E15B78" w:rsidRPr="00864A60" w:rsidRDefault="00107267" w:rsidP="00107267">
            <w:pPr>
              <w:rPr>
                <w:rFonts w:ascii="Arial" w:hAnsi="Arial" w:cs="Arial"/>
                <w:sz w:val="24"/>
                <w:szCs w:val="24"/>
              </w:rPr>
            </w:pPr>
            <w:r w:rsidRPr="00107267">
              <w:rPr>
                <w:rFonts w:ascii="Arial" w:hAnsi="Arial" w:cs="Arial"/>
                <w:sz w:val="24"/>
                <w:szCs w:val="24"/>
              </w:rPr>
              <w:t xml:space="preserve">I </w:t>
            </w:r>
            <w:ins w:id="72" w:author="Dolinski,Michelle" w:date="2022-01-17T15:08:00Z">
              <w:r w:rsidR="00AD79C2">
                <w:rPr>
                  <w:rFonts w:ascii="Arial" w:hAnsi="Arial" w:cs="Arial"/>
                  <w:sz w:val="24"/>
                  <w:szCs w:val="24"/>
                </w:rPr>
                <w:t>calibrated data from</w:t>
              </w:r>
            </w:ins>
            <w:r w:rsidRPr="00107267">
              <w:rPr>
                <w:rFonts w:ascii="Arial" w:hAnsi="Arial" w:cs="Arial"/>
                <w:sz w:val="24"/>
                <w:szCs w:val="24"/>
              </w:rPr>
              <w:t xml:space="preserve"> ~500,000 quasars so that they can be used to constrain cosmological parameters. I find that performing thorough cuts to eliminate "bad" data as well as using the CIV distance I created in Project 1 greatly reduces the scatter in intrinsic brightness of quasars, potentially making this a viable method to constrain cosmological parameters. Using my CIV distance metric to predict other quasar properties had a significant impact on another student’s work, </w:t>
            </w:r>
            <w:ins w:id="73" w:author="Dolinski,Michelle" w:date="2022-01-17T15:08:00Z">
              <w:r w:rsidR="00AD79C2">
                <w:rPr>
                  <w:rFonts w:ascii="Arial" w:hAnsi="Arial" w:cs="Arial"/>
                  <w:sz w:val="24"/>
                  <w:szCs w:val="24"/>
                </w:rPr>
                <w:t>and</w:t>
              </w:r>
              <w:r w:rsidR="00AD79C2" w:rsidRPr="00107267">
                <w:rPr>
                  <w:rFonts w:ascii="Arial" w:hAnsi="Arial" w:cs="Arial"/>
                  <w:sz w:val="24"/>
                  <w:szCs w:val="24"/>
                </w:rPr>
                <w:t xml:space="preserve"> </w:t>
              </w:r>
            </w:ins>
            <w:r w:rsidRPr="00107267">
              <w:rPr>
                <w:rFonts w:ascii="Arial" w:hAnsi="Arial" w:cs="Arial"/>
                <w:sz w:val="24"/>
                <w:szCs w:val="24"/>
              </w:rPr>
              <w:t>I became a co-author on their paper.</w:t>
            </w:r>
          </w:p>
        </w:tc>
      </w:tr>
      <w:tr w:rsidR="00E15B78" w:rsidRPr="00864A60" w14:paraId="01415F1D" w14:textId="77777777" w:rsidTr="00C20400">
        <w:trPr>
          <w:trHeight w:val="432"/>
        </w:trPr>
        <w:tc>
          <w:tcPr>
            <w:tcW w:w="10885" w:type="dxa"/>
            <w:gridSpan w:val="4"/>
            <w:shd w:val="clear" w:color="auto" w:fill="D9D9D9" w:themeFill="background1" w:themeFillShade="D9"/>
          </w:tcPr>
          <w:p w14:paraId="66F5DD8D"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Briefly describe any research skill(s) you developed while working on this project that will be important going forward in your research career.</w:t>
            </w:r>
          </w:p>
        </w:tc>
      </w:tr>
      <w:tr w:rsidR="00E15B78" w:rsidRPr="00864A60" w14:paraId="1A8E1FF8" w14:textId="77777777" w:rsidTr="00DF16AF">
        <w:trPr>
          <w:trHeight w:val="432"/>
        </w:trPr>
        <w:tc>
          <w:tcPr>
            <w:tcW w:w="10885" w:type="dxa"/>
            <w:gridSpan w:val="4"/>
          </w:tcPr>
          <w:p w14:paraId="43EA9CCC" w14:textId="55DEA5DF" w:rsidR="00E15B78" w:rsidRPr="00CE79AA" w:rsidRDefault="00107267" w:rsidP="00DF16AF">
            <w:pPr>
              <w:rPr>
                <w:rFonts w:ascii="Arial" w:hAnsi="Arial" w:cs="Arial"/>
                <w:sz w:val="24"/>
                <w:szCs w:val="24"/>
              </w:rPr>
            </w:pPr>
            <w:r w:rsidRPr="00107267">
              <w:rPr>
                <w:rFonts w:ascii="Arial" w:hAnsi="Arial" w:cs="Arial"/>
                <w:sz w:val="24"/>
                <w:szCs w:val="24"/>
              </w:rPr>
              <w:t>Polished experience working with different survey data; learned to use machine-learning tools such as autoencoders and Markov-chain Monte Carlo simulations; learned to schedule observations with the Very Large Array for future work.</w:t>
            </w:r>
          </w:p>
        </w:tc>
      </w:tr>
      <w:tr w:rsidR="00E15B78" w:rsidRPr="00864A60" w14:paraId="47ED5A50" w14:textId="77777777" w:rsidTr="00C20400">
        <w:trPr>
          <w:trHeight w:val="432"/>
        </w:trPr>
        <w:tc>
          <w:tcPr>
            <w:tcW w:w="3325" w:type="dxa"/>
            <w:shd w:val="clear" w:color="auto" w:fill="D9D9D9" w:themeFill="background1" w:themeFillShade="D9"/>
          </w:tcPr>
          <w:p w14:paraId="596D3493"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Papers/Publications associated with this project</w:t>
            </w:r>
          </w:p>
        </w:tc>
        <w:tc>
          <w:tcPr>
            <w:tcW w:w="7560" w:type="dxa"/>
            <w:gridSpan w:val="3"/>
          </w:tcPr>
          <w:p w14:paraId="6206B02A" w14:textId="77777777" w:rsidR="00E15B78" w:rsidRDefault="00107267" w:rsidP="00DF16AF">
            <w:pPr>
              <w:rPr>
                <w:rFonts w:ascii="Arial" w:hAnsi="Arial" w:cs="Arial"/>
                <w:sz w:val="24"/>
                <w:szCs w:val="24"/>
              </w:rPr>
            </w:pPr>
            <w:r>
              <w:rPr>
                <w:rFonts w:ascii="Arial" w:hAnsi="Arial" w:cs="Arial"/>
                <w:sz w:val="24"/>
                <w:szCs w:val="24"/>
              </w:rPr>
              <w:t>Author (but not the first author), National Professional Society Journal, Submitted</w:t>
            </w:r>
          </w:p>
          <w:p w14:paraId="4D86D02E" w14:textId="6818E670" w:rsidR="00107267" w:rsidRPr="00864A60" w:rsidRDefault="00107267" w:rsidP="00DF16AF">
            <w:pPr>
              <w:rPr>
                <w:rFonts w:ascii="Arial" w:hAnsi="Arial" w:cs="Arial"/>
                <w:sz w:val="24"/>
                <w:szCs w:val="24"/>
              </w:rPr>
            </w:pPr>
            <w:r w:rsidRPr="00107267">
              <w:rPr>
                <w:rFonts w:ascii="Arial" w:hAnsi="Arial" w:cs="Arial"/>
                <w:sz w:val="24"/>
                <w:szCs w:val="24"/>
              </w:rPr>
              <w:t>Rivera AB, Richards GT, Gallagher SC, McCaffrey TV, et al., Exploring Changes in Quasar SEDs Across CIV Parameter Space, Astronomical Journal, submitted</w:t>
            </w:r>
          </w:p>
        </w:tc>
      </w:tr>
      <w:tr w:rsidR="00E15B78" w:rsidRPr="00864A60" w14:paraId="03321C58" w14:textId="77777777" w:rsidTr="00C20400">
        <w:trPr>
          <w:trHeight w:val="432"/>
        </w:trPr>
        <w:tc>
          <w:tcPr>
            <w:tcW w:w="3325" w:type="dxa"/>
            <w:shd w:val="clear" w:color="auto" w:fill="D9D9D9" w:themeFill="background1" w:themeFillShade="D9"/>
          </w:tcPr>
          <w:p w14:paraId="77AE9496" w14:textId="77777777" w:rsidR="00E15B78" w:rsidRPr="00864A60" w:rsidRDefault="00E15B78" w:rsidP="00DF16AF">
            <w:pPr>
              <w:rPr>
                <w:rFonts w:ascii="Arial" w:hAnsi="Arial" w:cs="Arial"/>
                <w:i/>
                <w:iCs/>
                <w:sz w:val="24"/>
                <w:szCs w:val="24"/>
              </w:rPr>
            </w:pPr>
            <w:r w:rsidRPr="00864A60">
              <w:rPr>
                <w:rFonts w:ascii="Arial" w:hAnsi="Arial" w:cs="Arial"/>
                <w:i/>
                <w:iCs/>
                <w:sz w:val="24"/>
                <w:szCs w:val="24"/>
              </w:rPr>
              <w:t>Presentations associated with this project</w:t>
            </w:r>
          </w:p>
        </w:tc>
        <w:tc>
          <w:tcPr>
            <w:tcW w:w="7560" w:type="dxa"/>
            <w:gridSpan w:val="3"/>
          </w:tcPr>
          <w:p w14:paraId="7F874369" w14:textId="45835134" w:rsidR="00E15B78" w:rsidRPr="00864A60" w:rsidRDefault="00107267" w:rsidP="00DF16AF">
            <w:pPr>
              <w:rPr>
                <w:rFonts w:ascii="Arial" w:hAnsi="Arial" w:cs="Arial"/>
                <w:sz w:val="24"/>
                <w:szCs w:val="24"/>
              </w:rPr>
            </w:pPr>
            <w:r>
              <w:rPr>
                <w:rFonts w:ascii="Arial" w:hAnsi="Arial" w:cs="Arial"/>
                <w:sz w:val="24"/>
                <w:szCs w:val="24"/>
              </w:rPr>
              <w:t>None</w:t>
            </w:r>
          </w:p>
        </w:tc>
      </w:tr>
    </w:tbl>
    <w:p w14:paraId="2CC08623" w14:textId="77777777" w:rsidR="00753AC0" w:rsidRPr="00864A60" w:rsidRDefault="00753AC0" w:rsidP="006A386D">
      <w:pPr>
        <w:spacing w:before="120" w:after="120"/>
        <w:rPr>
          <w:rFonts w:ascii="Arial" w:hAnsi="Arial" w:cs="Arial"/>
          <w:sz w:val="24"/>
          <w:szCs w:val="24"/>
        </w:rPr>
      </w:pPr>
    </w:p>
    <w:p w14:paraId="653FA237" w14:textId="5D0AFAAF" w:rsidR="000C2250" w:rsidRPr="00864A60" w:rsidRDefault="000C2250" w:rsidP="006A386D">
      <w:pPr>
        <w:spacing w:before="120" w:after="120"/>
        <w:rPr>
          <w:rFonts w:ascii="Arial" w:hAnsi="Arial" w:cs="Arial"/>
          <w:sz w:val="24"/>
          <w:szCs w:val="24"/>
        </w:rPr>
      </w:pPr>
    </w:p>
    <w:p w14:paraId="093FF8AC" w14:textId="6C0930DD" w:rsidR="000C2250" w:rsidRPr="00864A60" w:rsidRDefault="000C2250" w:rsidP="006A386D">
      <w:pPr>
        <w:spacing w:before="120" w:after="120"/>
        <w:rPr>
          <w:rFonts w:ascii="Arial" w:hAnsi="Arial" w:cs="Arial"/>
          <w:sz w:val="24"/>
          <w:szCs w:val="24"/>
        </w:rPr>
      </w:pPr>
    </w:p>
    <w:p w14:paraId="727B1834" w14:textId="77777777" w:rsidR="00A27AC3" w:rsidRDefault="00A27AC3">
      <w:pPr>
        <w:rPr>
          <w:rFonts w:ascii="Arial" w:hAnsi="Arial" w:cs="Arial"/>
          <w:b/>
          <w:bCs/>
          <w:sz w:val="24"/>
          <w:szCs w:val="24"/>
        </w:rPr>
      </w:pPr>
      <w:r>
        <w:rPr>
          <w:rFonts w:ascii="Arial" w:hAnsi="Arial" w:cs="Arial"/>
          <w:b/>
          <w:bCs/>
          <w:sz w:val="24"/>
          <w:szCs w:val="24"/>
        </w:rPr>
        <w:br w:type="page"/>
      </w:r>
    </w:p>
    <w:p w14:paraId="37A48D37" w14:textId="52F740BB" w:rsidR="000C2250" w:rsidRPr="00864A60" w:rsidRDefault="000C2250" w:rsidP="006A386D">
      <w:pPr>
        <w:spacing w:before="120" w:after="120"/>
        <w:rPr>
          <w:rFonts w:ascii="Arial" w:hAnsi="Arial" w:cs="Arial"/>
          <w:b/>
          <w:bCs/>
          <w:sz w:val="24"/>
          <w:szCs w:val="24"/>
        </w:rPr>
      </w:pPr>
      <w:r w:rsidRPr="00864A60">
        <w:rPr>
          <w:rFonts w:ascii="Arial" w:hAnsi="Arial" w:cs="Arial"/>
          <w:b/>
          <w:bCs/>
          <w:sz w:val="24"/>
          <w:szCs w:val="24"/>
        </w:rPr>
        <w:lastRenderedPageBreak/>
        <w:t xml:space="preserve">Other Activities and Accomplishments </w:t>
      </w:r>
    </w:p>
    <w:p w14:paraId="62169735" w14:textId="2EE26995" w:rsidR="000C2250" w:rsidRPr="00864A60" w:rsidRDefault="000C2250"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Scope: Community, College/University, National, International, or Other</w:t>
      </w:r>
      <w:r w:rsidRPr="00864A60">
        <w:rPr>
          <w:rFonts w:ascii="Arial" w:hAnsi="Arial" w:cs="Arial"/>
          <w:i/>
          <w:iCs/>
          <w:sz w:val="20"/>
          <w:szCs w:val="20"/>
        </w:rPr>
        <w:br/>
        <w:t>Length of Involvement: Semester, Academic Year, More than one academic year</w:t>
      </w:r>
    </w:p>
    <w:tbl>
      <w:tblPr>
        <w:tblStyle w:val="TableGrid"/>
        <w:tblW w:w="10885" w:type="dxa"/>
        <w:tblLook w:val="04A0" w:firstRow="1" w:lastRow="0" w:firstColumn="1" w:lastColumn="0" w:noHBand="0" w:noVBand="1"/>
      </w:tblPr>
      <w:tblGrid>
        <w:gridCol w:w="3325"/>
        <w:gridCol w:w="7560"/>
      </w:tblGrid>
      <w:tr w:rsidR="000C2250" w:rsidRPr="00864A60" w14:paraId="1ECB4D5B" w14:textId="77777777" w:rsidTr="00C20400">
        <w:trPr>
          <w:trHeight w:val="432"/>
        </w:trPr>
        <w:tc>
          <w:tcPr>
            <w:tcW w:w="3325" w:type="dxa"/>
            <w:shd w:val="clear" w:color="auto" w:fill="D9D9D9" w:themeFill="background1" w:themeFillShade="D9"/>
          </w:tcPr>
          <w:p w14:paraId="594A7728" w14:textId="4049176B" w:rsidR="000C2250" w:rsidRPr="00864A60" w:rsidRDefault="000C2250" w:rsidP="00DF16AF">
            <w:pPr>
              <w:rPr>
                <w:rFonts w:ascii="Arial" w:hAnsi="Arial" w:cs="Arial"/>
                <w:i/>
                <w:iCs/>
                <w:sz w:val="24"/>
                <w:szCs w:val="24"/>
              </w:rPr>
            </w:pPr>
            <w:r w:rsidRPr="00864A60">
              <w:rPr>
                <w:rFonts w:ascii="Arial" w:hAnsi="Arial" w:cs="Arial"/>
                <w:i/>
                <w:iCs/>
                <w:sz w:val="24"/>
                <w:szCs w:val="24"/>
              </w:rPr>
              <w:t>Activity/Accomplishment</w:t>
            </w:r>
            <w:r w:rsidR="00753AC0" w:rsidRPr="00864A60">
              <w:rPr>
                <w:rFonts w:ascii="Arial" w:hAnsi="Arial" w:cs="Arial"/>
                <w:i/>
                <w:iCs/>
                <w:sz w:val="24"/>
                <w:szCs w:val="24"/>
              </w:rPr>
              <w:t xml:space="preserve"> #1</w:t>
            </w:r>
          </w:p>
        </w:tc>
        <w:tc>
          <w:tcPr>
            <w:tcW w:w="7560" w:type="dxa"/>
          </w:tcPr>
          <w:p w14:paraId="18CA2A73" w14:textId="4B8F0E6B" w:rsidR="000C2250" w:rsidRPr="00864A60" w:rsidRDefault="00107267" w:rsidP="00DF16AF">
            <w:pPr>
              <w:rPr>
                <w:rFonts w:ascii="Arial" w:hAnsi="Arial" w:cs="Arial"/>
                <w:sz w:val="24"/>
                <w:szCs w:val="24"/>
              </w:rPr>
            </w:pPr>
            <w:r>
              <w:rPr>
                <w:rFonts w:ascii="Arial" w:hAnsi="Arial" w:cs="Arial"/>
                <w:sz w:val="24"/>
                <w:szCs w:val="24"/>
              </w:rPr>
              <w:t>Soccer</w:t>
            </w:r>
          </w:p>
        </w:tc>
      </w:tr>
      <w:tr w:rsidR="000C2250" w:rsidRPr="00864A60" w14:paraId="209E4C19" w14:textId="77777777" w:rsidTr="00C20400">
        <w:trPr>
          <w:trHeight w:val="432"/>
        </w:trPr>
        <w:tc>
          <w:tcPr>
            <w:tcW w:w="3325" w:type="dxa"/>
            <w:shd w:val="clear" w:color="auto" w:fill="D9D9D9" w:themeFill="background1" w:themeFillShade="D9"/>
          </w:tcPr>
          <w:p w14:paraId="78634BC9" w14:textId="6012CEDE" w:rsidR="000C2250" w:rsidRPr="00864A60" w:rsidRDefault="000C2250" w:rsidP="00DF16AF">
            <w:pPr>
              <w:rPr>
                <w:rFonts w:ascii="Arial" w:hAnsi="Arial" w:cs="Arial"/>
                <w:i/>
                <w:iCs/>
                <w:sz w:val="24"/>
                <w:szCs w:val="24"/>
              </w:rPr>
            </w:pPr>
            <w:r w:rsidRPr="00864A60">
              <w:rPr>
                <w:rFonts w:ascii="Arial" w:hAnsi="Arial" w:cs="Arial"/>
                <w:i/>
                <w:iCs/>
                <w:sz w:val="24"/>
                <w:szCs w:val="24"/>
              </w:rPr>
              <w:t>Organization (if applicable)</w:t>
            </w:r>
          </w:p>
        </w:tc>
        <w:tc>
          <w:tcPr>
            <w:tcW w:w="7560" w:type="dxa"/>
          </w:tcPr>
          <w:p w14:paraId="1B442724" w14:textId="5DB14654" w:rsidR="000C2250" w:rsidRPr="00864A60" w:rsidRDefault="00421176" w:rsidP="00DF16AF">
            <w:pPr>
              <w:rPr>
                <w:rFonts w:ascii="Arial" w:hAnsi="Arial" w:cs="Arial"/>
                <w:sz w:val="24"/>
                <w:szCs w:val="24"/>
              </w:rPr>
            </w:pPr>
            <w:r>
              <w:rPr>
                <w:rFonts w:ascii="Arial" w:hAnsi="Arial" w:cs="Arial"/>
                <w:sz w:val="24"/>
                <w:szCs w:val="24"/>
              </w:rPr>
              <w:t>Brothers of the Gourd FC / DMA Young Boys</w:t>
            </w:r>
          </w:p>
        </w:tc>
      </w:tr>
      <w:tr w:rsidR="000C2250" w:rsidRPr="00864A60" w14:paraId="6DD0FCD6" w14:textId="77777777" w:rsidTr="00C20400">
        <w:trPr>
          <w:trHeight w:val="432"/>
        </w:trPr>
        <w:tc>
          <w:tcPr>
            <w:tcW w:w="3325" w:type="dxa"/>
            <w:shd w:val="clear" w:color="auto" w:fill="D9D9D9" w:themeFill="background1" w:themeFillShade="D9"/>
          </w:tcPr>
          <w:p w14:paraId="73DA2183" w14:textId="48183059" w:rsidR="000C2250" w:rsidRPr="00864A60" w:rsidRDefault="000C2250" w:rsidP="00DF16AF">
            <w:pPr>
              <w:rPr>
                <w:rFonts w:ascii="Arial" w:hAnsi="Arial" w:cs="Arial"/>
                <w:i/>
                <w:iCs/>
                <w:sz w:val="24"/>
                <w:szCs w:val="24"/>
              </w:rPr>
            </w:pPr>
            <w:r w:rsidRPr="00864A60">
              <w:rPr>
                <w:rFonts w:ascii="Arial" w:hAnsi="Arial" w:cs="Arial"/>
                <w:i/>
                <w:iCs/>
                <w:sz w:val="24"/>
                <w:szCs w:val="24"/>
              </w:rPr>
              <w:t xml:space="preserve">Scope </w:t>
            </w:r>
          </w:p>
        </w:tc>
        <w:tc>
          <w:tcPr>
            <w:tcW w:w="7560" w:type="dxa"/>
          </w:tcPr>
          <w:p w14:paraId="6B1A5F90" w14:textId="586B53B1" w:rsidR="000C2250" w:rsidRPr="00864A60" w:rsidRDefault="00107267" w:rsidP="00DF16AF">
            <w:pPr>
              <w:rPr>
                <w:rFonts w:ascii="Arial" w:hAnsi="Arial" w:cs="Arial"/>
                <w:sz w:val="24"/>
                <w:szCs w:val="24"/>
              </w:rPr>
            </w:pPr>
            <w:r>
              <w:rPr>
                <w:rFonts w:ascii="Arial" w:hAnsi="Arial" w:cs="Arial"/>
                <w:sz w:val="24"/>
                <w:szCs w:val="24"/>
              </w:rPr>
              <w:t>Community</w:t>
            </w:r>
          </w:p>
        </w:tc>
      </w:tr>
      <w:tr w:rsidR="000C2250" w:rsidRPr="00864A60" w14:paraId="3F9792C1" w14:textId="77777777" w:rsidTr="00C20400">
        <w:trPr>
          <w:trHeight w:val="432"/>
        </w:trPr>
        <w:tc>
          <w:tcPr>
            <w:tcW w:w="3325" w:type="dxa"/>
            <w:shd w:val="clear" w:color="auto" w:fill="D9D9D9" w:themeFill="background1" w:themeFillShade="D9"/>
          </w:tcPr>
          <w:p w14:paraId="0580A2BE" w14:textId="4F1C4757" w:rsidR="000C2250" w:rsidRPr="00864A60" w:rsidRDefault="000C2250" w:rsidP="00DF16AF">
            <w:pPr>
              <w:rPr>
                <w:rFonts w:ascii="Arial" w:hAnsi="Arial" w:cs="Arial"/>
                <w:i/>
                <w:iCs/>
                <w:sz w:val="24"/>
                <w:szCs w:val="24"/>
              </w:rPr>
            </w:pPr>
            <w:r w:rsidRPr="00864A60">
              <w:rPr>
                <w:rFonts w:ascii="Arial" w:hAnsi="Arial" w:cs="Arial"/>
                <w:i/>
                <w:iCs/>
                <w:sz w:val="24"/>
                <w:szCs w:val="24"/>
              </w:rPr>
              <w:t>Role/Involvement</w:t>
            </w:r>
            <w:r w:rsidR="00AD537B">
              <w:rPr>
                <w:rFonts w:ascii="Arial" w:hAnsi="Arial" w:cs="Arial"/>
                <w:i/>
                <w:iCs/>
                <w:sz w:val="24"/>
                <w:szCs w:val="24"/>
              </w:rPr>
              <w:t xml:space="preserve"> (250 characters)</w:t>
            </w:r>
          </w:p>
        </w:tc>
        <w:tc>
          <w:tcPr>
            <w:tcW w:w="7560" w:type="dxa"/>
          </w:tcPr>
          <w:p w14:paraId="32F01663" w14:textId="105B0015" w:rsidR="000C2250" w:rsidRPr="00864A60" w:rsidRDefault="00F53968" w:rsidP="00DF16AF">
            <w:pPr>
              <w:rPr>
                <w:rFonts w:ascii="Arial" w:hAnsi="Arial" w:cs="Arial"/>
                <w:sz w:val="24"/>
                <w:szCs w:val="24"/>
              </w:rPr>
            </w:pPr>
            <w:r w:rsidRPr="00F53968">
              <w:rPr>
                <w:rFonts w:ascii="Arial" w:hAnsi="Arial" w:cs="Arial"/>
                <w:sz w:val="24"/>
                <w:szCs w:val="24"/>
              </w:rPr>
              <w:t xml:space="preserve">Since I don't have much time to go to soccer practice every day anymore, my friends and I made our own team ~3 years ago. As captain I organize the team roster every season and communicate team fees with the </w:t>
            </w:r>
            <w:proofErr w:type="gramStart"/>
            <w:r w:rsidRPr="00F53968">
              <w:rPr>
                <w:rFonts w:ascii="Arial" w:hAnsi="Arial" w:cs="Arial"/>
                <w:sz w:val="24"/>
                <w:szCs w:val="24"/>
              </w:rPr>
              <w:t>leagues</w:t>
            </w:r>
            <w:proofErr w:type="gramEnd"/>
            <w:r w:rsidRPr="00F53968">
              <w:rPr>
                <w:rFonts w:ascii="Arial" w:hAnsi="Arial" w:cs="Arial"/>
                <w:sz w:val="24"/>
                <w:szCs w:val="24"/>
              </w:rPr>
              <w:t xml:space="preserve"> we play in.</w:t>
            </w:r>
          </w:p>
        </w:tc>
      </w:tr>
      <w:tr w:rsidR="000C2250" w:rsidRPr="00864A60" w14:paraId="5619776D" w14:textId="77777777" w:rsidTr="00C20400">
        <w:trPr>
          <w:trHeight w:val="432"/>
        </w:trPr>
        <w:tc>
          <w:tcPr>
            <w:tcW w:w="3325" w:type="dxa"/>
            <w:shd w:val="clear" w:color="auto" w:fill="D9D9D9" w:themeFill="background1" w:themeFillShade="D9"/>
          </w:tcPr>
          <w:p w14:paraId="34E5D832" w14:textId="31DCE05F" w:rsidR="000C2250" w:rsidRPr="00864A60" w:rsidRDefault="000C2250" w:rsidP="00DF16AF">
            <w:pPr>
              <w:rPr>
                <w:rFonts w:ascii="Arial" w:hAnsi="Arial" w:cs="Arial"/>
                <w:i/>
                <w:iCs/>
                <w:sz w:val="24"/>
                <w:szCs w:val="24"/>
              </w:rPr>
            </w:pPr>
            <w:r w:rsidRPr="00864A60">
              <w:rPr>
                <w:rFonts w:ascii="Arial" w:hAnsi="Arial" w:cs="Arial"/>
                <w:i/>
                <w:iCs/>
                <w:sz w:val="24"/>
                <w:szCs w:val="24"/>
              </w:rPr>
              <w:t>Leadership Position</w:t>
            </w:r>
          </w:p>
        </w:tc>
        <w:tc>
          <w:tcPr>
            <w:tcW w:w="7560" w:type="dxa"/>
          </w:tcPr>
          <w:p w14:paraId="70A3C715" w14:textId="1CCE923F" w:rsidR="000C2250" w:rsidRPr="00864A60" w:rsidRDefault="00F53968" w:rsidP="00DF16AF">
            <w:pPr>
              <w:rPr>
                <w:rFonts w:ascii="Arial" w:hAnsi="Arial" w:cs="Arial"/>
                <w:sz w:val="24"/>
                <w:szCs w:val="24"/>
              </w:rPr>
            </w:pPr>
            <w:r>
              <w:rPr>
                <w:rFonts w:ascii="Arial" w:hAnsi="Arial" w:cs="Arial"/>
                <w:sz w:val="24"/>
                <w:szCs w:val="24"/>
              </w:rPr>
              <w:t>Captain</w:t>
            </w:r>
          </w:p>
        </w:tc>
      </w:tr>
      <w:tr w:rsidR="000C2250" w:rsidRPr="00864A60" w14:paraId="70E3D37E" w14:textId="77777777" w:rsidTr="00C20400">
        <w:trPr>
          <w:trHeight w:val="432"/>
        </w:trPr>
        <w:tc>
          <w:tcPr>
            <w:tcW w:w="3325" w:type="dxa"/>
            <w:shd w:val="clear" w:color="auto" w:fill="D9D9D9" w:themeFill="background1" w:themeFillShade="D9"/>
          </w:tcPr>
          <w:p w14:paraId="2A0761BF" w14:textId="1D85A406" w:rsidR="000C2250" w:rsidRPr="00864A60" w:rsidRDefault="001C0078" w:rsidP="00DF16AF">
            <w:pPr>
              <w:rPr>
                <w:rFonts w:ascii="Arial" w:hAnsi="Arial" w:cs="Arial"/>
                <w:i/>
                <w:iCs/>
                <w:sz w:val="24"/>
                <w:szCs w:val="24"/>
              </w:rPr>
            </w:pPr>
            <w:r w:rsidRPr="00864A60">
              <w:rPr>
                <w:rFonts w:ascii="Arial" w:hAnsi="Arial" w:cs="Arial"/>
                <w:i/>
                <w:iCs/>
                <w:sz w:val="24"/>
                <w:szCs w:val="24"/>
              </w:rPr>
              <w:t>Length of Involvement</w:t>
            </w:r>
          </w:p>
        </w:tc>
        <w:tc>
          <w:tcPr>
            <w:tcW w:w="7560" w:type="dxa"/>
          </w:tcPr>
          <w:p w14:paraId="783DAB5C" w14:textId="54425F83" w:rsidR="000C2250" w:rsidRPr="00864A60" w:rsidRDefault="00F53968" w:rsidP="00DF16AF">
            <w:pPr>
              <w:rPr>
                <w:rFonts w:ascii="Arial" w:hAnsi="Arial" w:cs="Arial"/>
                <w:sz w:val="24"/>
                <w:szCs w:val="24"/>
              </w:rPr>
            </w:pPr>
            <w:r>
              <w:rPr>
                <w:rFonts w:ascii="Arial" w:hAnsi="Arial" w:cs="Arial"/>
                <w:sz w:val="24"/>
                <w:szCs w:val="24"/>
              </w:rPr>
              <w:t>More than one academic year</w:t>
            </w:r>
          </w:p>
        </w:tc>
      </w:tr>
    </w:tbl>
    <w:p w14:paraId="0300BB37" w14:textId="36147CE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Recognitions</w:t>
      </w:r>
    </w:p>
    <w:p w14:paraId="4B07D805" w14:textId="08348E03"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Please note: Some information in this section was entered by selecting from a drop-down list. The available choices are provided here for your reference.</w:t>
      </w:r>
      <w:r w:rsidRPr="00864A60">
        <w:rPr>
          <w:rFonts w:ascii="Arial" w:hAnsi="Arial" w:cs="Arial"/>
          <w:i/>
          <w:iCs/>
          <w:sz w:val="20"/>
          <w:szCs w:val="20"/>
        </w:rPr>
        <w:br/>
        <w:t>Type: Community, College/University, National, International, or Other</w:t>
      </w:r>
    </w:p>
    <w:tbl>
      <w:tblPr>
        <w:tblStyle w:val="TableGrid"/>
        <w:tblW w:w="10885" w:type="dxa"/>
        <w:tblLook w:val="04A0" w:firstRow="1" w:lastRow="0" w:firstColumn="1" w:lastColumn="0" w:noHBand="0" w:noVBand="1"/>
      </w:tblPr>
      <w:tblGrid>
        <w:gridCol w:w="3325"/>
        <w:gridCol w:w="7560"/>
      </w:tblGrid>
      <w:tr w:rsidR="001C0078" w:rsidRPr="00864A60" w14:paraId="2E6C0B32" w14:textId="77777777" w:rsidTr="00C20400">
        <w:trPr>
          <w:trHeight w:val="432"/>
        </w:trPr>
        <w:tc>
          <w:tcPr>
            <w:tcW w:w="3325" w:type="dxa"/>
            <w:shd w:val="clear" w:color="auto" w:fill="D9D9D9" w:themeFill="background1" w:themeFillShade="D9"/>
          </w:tcPr>
          <w:p w14:paraId="640CC53D" w14:textId="6DFAE384" w:rsidR="001C0078" w:rsidRPr="00864A60" w:rsidRDefault="001C0078" w:rsidP="00DF16AF">
            <w:pPr>
              <w:rPr>
                <w:rFonts w:ascii="Arial" w:hAnsi="Arial" w:cs="Arial"/>
                <w:i/>
                <w:iCs/>
                <w:sz w:val="24"/>
                <w:szCs w:val="24"/>
              </w:rPr>
            </w:pPr>
            <w:r w:rsidRPr="00864A60">
              <w:rPr>
                <w:rFonts w:ascii="Arial" w:hAnsi="Arial" w:cs="Arial"/>
                <w:i/>
                <w:iCs/>
                <w:sz w:val="24"/>
                <w:szCs w:val="24"/>
              </w:rPr>
              <w:t>Recognition</w:t>
            </w:r>
            <w:r w:rsidR="00753AC0" w:rsidRPr="00864A60">
              <w:rPr>
                <w:rFonts w:ascii="Arial" w:hAnsi="Arial" w:cs="Arial"/>
                <w:i/>
                <w:iCs/>
                <w:sz w:val="24"/>
                <w:szCs w:val="24"/>
              </w:rPr>
              <w:t xml:space="preserve"> #1</w:t>
            </w:r>
          </w:p>
        </w:tc>
        <w:tc>
          <w:tcPr>
            <w:tcW w:w="7560" w:type="dxa"/>
          </w:tcPr>
          <w:p w14:paraId="58F79DC2" w14:textId="24E067AA" w:rsidR="001C0078" w:rsidRPr="00864A60" w:rsidRDefault="00C918D2" w:rsidP="00DF16AF">
            <w:pPr>
              <w:rPr>
                <w:rFonts w:ascii="Arial" w:hAnsi="Arial" w:cs="Arial"/>
                <w:sz w:val="24"/>
                <w:szCs w:val="24"/>
              </w:rPr>
            </w:pPr>
            <w:r w:rsidRPr="00C918D2">
              <w:rPr>
                <w:rFonts w:ascii="Arial" w:hAnsi="Arial" w:cs="Arial"/>
                <w:sz w:val="24"/>
                <w:szCs w:val="24"/>
              </w:rPr>
              <w:t xml:space="preserve">Lorenzo M. </w:t>
            </w:r>
            <w:proofErr w:type="spellStart"/>
            <w:r w:rsidRPr="00C918D2">
              <w:rPr>
                <w:rFonts w:ascii="Arial" w:hAnsi="Arial" w:cs="Arial"/>
                <w:sz w:val="24"/>
                <w:szCs w:val="24"/>
              </w:rPr>
              <w:t>Narducci</w:t>
            </w:r>
            <w:proofErr w:type="spellEnd"/>
            <w:r w:rsidRPr="00C918D2">
              <w:rPr>
                <w:rFonts w:ascii="Arial" w:hAnsi="Arial" w:cs="Arial"/>
                <w:sz w:val="24"/>
                <w:szCs w:val="24"/>
              </w:rPr>
              <w:t xml:space="preserve"> Memorial Endowed Scholarship</w:t>
            </w:r>
          </w:p>
        </w:tc>
      </w:tr>
      <w:tr w:rsidR="001C0078" w:rsidRPr="00864A60" w14:paraId="56BEC964" w14:textId="77777777" w:rsidTr="00C20400">
        <w:trPr>
          <w:trHeight w:val="432"/>
        </w:trPr>
        <w:tc>
          <w:tcPr>
            <w:tcW w:w="3325" w:type="dxa"/>
            <w:shd w:val="clear" w:color="auto" w:fill="D9D9D9" w:themeFill="background1" w:themeFillShade="D9"/>
          </w:tcPr>
          <w:p w14:paraId="01F65057" w14:textId="19F71A50" w:rsidR="001C0078" w:rsidRPr="00864A60" w:rsidRDefault="001C0078" w:rsidP="00DF16AF">
            <w:pPr>
              <w:rPr>
                <w:rFonts w:ascii="Arial" w:hAnsi="Arial" w:cs="Arial"/>
                <w:i/>
                <w:iCs/>
                <w:sz w:val="24"/>
                <w:szCs w:val="24"/>
              </w:rPr>
            </w:pPr>
            <w:r w:rsidRPr="00864A60">
              <w:rPr>
                <w:rFonts w:ascii="Arial" w:hAnsi="Arial" w:cs="Arial"/>
                <w:i/>
                <w:iCs/>
                <w:sz w:val="24"/>
                <w:szCs w:val="24"/>
              </w:rPr>
              <w:t>Type</w:t>
            </w:r>
          </w:p>
        </w:tc>
        <w:tc>
          <w:tcPr>
            <w:tcW w:w="7560" w:type="dxa"/>
          </w:tcPr>
          <w:p w14:paraId="6174BE8B" w14:textId="41A68891" w:rsidR="001C0078" w:rsidRPr="00864A60" w:rsidRDefault="00C918D2" w:rsidP="00DF16AF">
            <w:pPr>
              <w:rPr>
                <w:rFonts w:ascii="Arial" w:hAnsi="Arial" w:cs="Arial"/>
                <w:sz w:val="24"/>
                <w:szCs w:val="24"/>
              </w:rPr>
            </w:pPr>
            <w:r>
              <w:rPr>
                <w:rFonts w:ascii="Arial" w:hAnsi="Arial" w:cs="Arial"/>
                <w:sz w:val="24"/>
                <w:szCs w:val="24"/>
              </w:rPr>
              <w:t>College/University</w:t>
            </w:r>
          </w:p>
        </w:tc>
      </w:tr>
      <w:tr w:rsidR="001C0078" w:rsidRPr="00864A60" w14:paraId="0CE0F6C5" w14:textId="77777777" w:rsidTr="00C20400">
        <w:trPr>
          <w:trHeight w:val="432"/>
        </w:trPr>
        <w:tc>
          <w:tcPr>
            <w:tcW w:w="3325" w:type="dxa"/>
            <w:shd w:val="clear" w:color="auto" w:fill="D9D9D9" w:themeFill="background1" w:themeFillShade="D9"/>
          </w:tcPr>
          <w:p w14:paraId="7040EB93" w14:textId="1F2EF62C" w:rsidR="001C0078" w:rsidRPr="00864A60" w:rsidRDefault="001C0078" w:rsidP="00DF16AF">
            <w:pPr>
              <w:rPr>
                <w:rFonts w:ascii="Arial" w:hAnsi="Arial" w:cs="Arial"/>
                <w:i/>
                <w:iCs/>
                <w:sz w:val="24"/>
                <w:szCs w:val="24"/>
              </w:rPr>
            </w:pPr>
            <w:r w:rsidRPr="00864A60">
              <w:rPr>
                <w:rFonts w:ascii="Arial" w:hAnsi="Arial" w:cs="Arial"/>
                <w:i/>
                <w:iCs/>
                <w:sz w:val="24"/>
                <w:szCs w:val="24"/>
              </w:rPr>
              <w:t>Award Description</w:t>
            </w:r>
          </w:p>
        </w:tc>
        <w:tc>
          <w:tcPr>
            <w:tcW w:w="7560" w:type="dxa"/>
          </w:tcPr>
          <w:p w14:paraId="059A55F9" w14:textId="7DA19862" w:rsidR="001C0078" w:rsidRPr="00864A60" w:rsidRDefault="00E62462" w:rsidP="00DF16AF">
            <w:pPr>
              <w:rPr>
                <w:rFonts w:ascii="Arial" w:hAnsi="Arial" w:cs="Arial"/>
                <w:sz w:val="24"/>
                <w:szCs w:val="24"/>
              </w:rPr>
            </w:pPr>
            <w:r w:rsidRPr="00E62462">
              <w:rPr>
                <w:rFonts w:ascii="Arial" w:hAnsi="Arial" w:cs="Arial"/>
                <w:sz w:val="24"/>
                <w:szCs w:val="24"/>
              </w:rPr>
              <w:t xml:space="preserve">The Lorenzo M. </w:t>
            </w:r>
            <w:proofErr w:type="spellStart"/>
            <w:r w:rsidRPr="00E62462">
              <w:rPr>
                <w:rFonts w:ascii="Arial" w:hAnsi="Arial" w:cs="Arial"/>
                <w:sz w:val="24"/>
                <w:szCs w:val="24"/>
              </w:rPr>
              <w:t>Narducci</w:t>
            </w:r>
            <w:proofErr w:type="spellEnd"/>
            <w:r w:rsidRPr="00E62462">
              <w:rPr>
                <w:rFonts w:ascii="Arial" w:hAnsi="Arial" w:cs="Arial"/>
                <w:sz w:val="24"/>
                <w:szCs w:val="24"/>
              </w:rPr>
              <w:t xml:space="preserve"> Memorial Scholarship is awarded annually to an outstanding undergraduate student who shows initiative and enthusiasm in the study of physics and demonstrates academic achievement in physics research.</w:t>
            </w:r>
          </w:p>
        </w:tc>
      </w:tr>
      <w:tr w:rsidR="001C0078" w:rsidRPr="00864A60" w14:paraId="3F5BFC87" w14:textId="77777777" w:rsidTr="00C20400">
        <w:trPr>
          <w:trHeight w:val="432"/>
        </w:trPr>
        <w:tc>
          <w:tcPr>
            <w:tcW w:w="3325" w:type="dxa"/>
            <w:shd w:val="clear" w:color="auto" w:fill="D9D9D9" w:themeFill="background1" w:themeFillShade="D9"/>
          </w:tcPr>
          <w:p w14:paraId="2D6797B8" w14:textId="7D97F7CB" w:rsidR="001C0078" w:rsidRPr="00864A60" w:rsidRDefault="001C0078" w:rsidP="00DF16AF">
            <w:pPr>
              <w:rPr>
                <w:rFonts w:ascii="Arial" w:hAnsi="Arial" w:cs="Arial"/>
                <w:i/>
                <w:iCs/>
                <w:sz w:val="24"/>
                <w:szCs w:val="24"/>
              </w:rPr>
            </w:pPr>
            <w:r w:rsidRPr="00864A60">
              <w:rPr>
                <w:rFonts w:ascii="Arial" w:hAnsi="Arial" w:cs="Arial"/>
                <w:i/>
                <w:iCs/>
                <w:sz w:val="24"/>
                <w:szCs w:val="24"/>
              </w:rPr>
              <w:t>Award Year</w:t>
            </w:r>
          </w:p>
        </w:tc>
        <w:tc>
          <w:tcPr>
            <w:tcW w:w="7560" w:type="dxa"/>
          </w:tcPr>
          <w:p w14:paraId="7A343180" w14:textId="7B31BA10" w:rsidR="001C0078" w:rsidRPr="00864A60" w:rsidRDefault="00E62462" w:rsidP="00DF16AF">
            <w:pPr>
              <w:rPr>
                <w:rFonts w:ascii="Arial" w:hAnsi="Arial" w:cs="Arial"/>
                <w:sz w:val="24"/>
                <w:szCs w:val="24"/>
              </w:rPr>
            </w:pPr>
            <w:r w:rsidRPr="00E62462">
              <w:rPr>
                <w:rFonts w:ascii="Arial" w:hAnsi="Arial" w:cs="Arial"/>
                <w:sz w:val="24"/>
                <w:szCs w:val="24"/>
              </w:rPr>
              <w:t>2021</w:t>
            </w:r>
          </w:p>
        </w:tc>
      </w:tr>
    </w:tbl>
    <w:p w14:paraId="2A2674FF" w14:textId="5628D8A9" w:rsidR="001C0078" w:rsidRPr="00864A60" w:rsidRDefault="001C0078" w:rsidP="006A386D">
      <w:pPr>
        <w:spacing w:before="120" w:after="120"/>
        <w:rPr>
          <w:rFonts w:ascii="Arial" w:hAnsi="Arial" w:cs="Arial"/>
          <w:sz w:val="24"/>
          <w:szCs w:val="24"/>
        </w:rPr>
      </w:pPr>
      <w:r w:rsidRPr="00864A60">
        <w:rPr>
          <w:rFonts w:ascii="Arial" w:hAnsi="Arial" w:cs="Arial"/>
          <w:b/>
          <w:bCs/>
          <w:sz w:val="24"/>
          <w:szCs w:val="24"/>
        </w:rPr>
        <w:t>Study Abroad</w:t>
      </w:r>
    </w:p>
    <w:tbl>
      <w:tblPr>
        <w:tblStyle w:val="TableGrid"/>
        <w:tblW w:w="10885" w:type="dxa"/>
        <w:tblLook w:val="04A0" w:firstRow="1" w:lastRow="0" w:firstColumn="1" w:lastColumn="0" w:noHBand="0" w:noVBand="1"/>
      </w:tblPr>
      <w:tblGrid>
        <w:gridCol w:w="3325"/>
        <w:gridCol w:w="7560"/>
      </w:tblGrid>
      <w:tr w:rsidR="001C0078" w:rsidRPr="00864A60" w14:paraId="204C8DFF" w14:textId="77777777" w:rsidTr="00C20400">
        <w:trPr>
          <w:trHeight w:val="432"/>
        </w:trPr>
        <w:tc>
          <w:tcPr>
            <w:tcW w:w="3325" w:type="dxa"/>
            <w:shd w:val="clear" w:color="auto" w:fill="D9D9D9" w:themeFill="background1" w:themeFillShade="D9"/>
          </w:tcPr>
          <w:p w14:paraId="1A67C6BC" w14:textId="26F6C329" w:rsidR="001C0078" w:rsidRPr="00864A60" w:rsidRDefault="001C0078" w:rsidP="00DF16AF">
            <w:pPr>
              <w:rPr>
                <w:rFonts w:ascii="Arial" w:hAnsi="Arial" w:cs="Arial"/>
                <w:i/>
                <w:iCs/>
                <w:sz w:val="24"/>
                <w:szCs w:val="24"/>
              </w:rPr>
            </w:pPr>
            <w:r w:rsidRPr="00864A60">
              <w:rPr>
                <w:rFonts w:ascii="Arial" w:hAnsi="Arial" w:cs="Arial"/>
                <w:i/>
                <w:iCs/>
                <w:sz w:val="24"/>
                <w:szCs w:val="24"/>
              </w:rPr>
              <w:t>Study Abroad Academic Institution</w:t>
            </w:r>
          </w:p>
        </w:tc>
        <w:tc>
          <w:tcPr>
            <w:tcW w:w="7560" w:type="dxa"/>
          </w:tcPr>
          <w:p w14:paraId="1A3FE54D" w14:textId="40F4CA26" w:rsidR="001C0078" w:rsidRPr="00864A60" w:rsidRDefault="00E62462" w:rsidP="00DF16AF">
            <w:pPr>
              <w:rPr>
                <w:rFonts w:ascii="Arial" w:hAnsi="Arial" w:cs="Arial"/>
                <w:sz w:val="24"/>
                <w:szCs w:val="24"/>
              </w:rPr>
            </w:pPr>
            <w:r>
              <w:rPr>
                <w:rFonts w:ascii="Arial" w:hAnsi="Arial" w:cs="Arial"/>
                <w:sz w:val="24"/>
                <w:szCs w:val="24"/>
              </w:rPr>
              <w:t>None</w:t>
            </w:r>
          </w:p>
        </w:tc>
      </w:tr>
    </w:tbl>
    <w:p w14:paraId="5B827E9D" w14:textId="13631843" w:rsidR="001C0078" w:rsidRPr="00864A60" w:rsidRDefault="001C0078" w:rsidP="006A386D">
      <w:pPr>
        <w:spacing w:before="120" w:after="120"/>
        <w:rPr>
          <w:rFonts w:ascii="Arial" w:hAnsi="Arial" w:cs="Arial"/>
          <w:b/>
          <w:bCs/>
          <w:sz w:val="24"/>
          <w:szCs w:val="24"/>
        </w:rPr>
      </w:pPr>
      <w:r w:rsidRPr="00864A60">
        <w:rPr>
          <w:rFonts w:ascii="Arial" w:hAnsi="Arial" w:cs="Arial"/>
          <w:b/>
          <w:bCs/>
          <w:sz w:val="24"/>
          <w:szCs w:val="24"/>
        </w:rPr>
        <w:t>Coursework</w:t>
      </w:r>
    </w:p>
    <w:p w14:paraId="5BA66ED9" w14:textId="0253E2AC" w:rsidR="001C0078" w:rsidRPr="00864A60" w:rsidRDefault="001C0078" w:rsidP="006A386D">
      <w:pPr>
        <w:spacing w:before="120" w:after="120"/>
        <w:rPr>
          <w:rFonts w:ascii="Arial" w:hAnsi="Arial" w:cs="Arial"/>
          <w:i/>
          <w:iCs/>
          <w:sz w:val="20"/>
          <w:szCs w:val="20"/>
        </w:rPr>
      </w:pPr>
      <w:r w:rsidRPr="00864A60">
        <w:rPr>
          <w:rFonts w:ascii="Arial" w:hAnsi="Arial" w:cs="Arial"/>
          <w:i/>
          <w:iCs/>
          <w:sz w:val="20"/>
          <w:szCs w:val="20"/>
        </w:rPr>
        <w:t xml:space="preserve">Please note: </w:t>
      </w:r>
      <w:r w:rsidR="00753AC0" w:rsidRPr="00864A60">
        <w:rPr>
          <w:rFonts w:ascii="Arial" w:hAnsi="Arial" w:cs="Arial"/>
          <w:i/>
          <w:iCs/>
          <w:sz w:val="20"/>
          <w:szCs w:val="20"/>
        </w:rPr>
        <w:t>this section is in supplement to the transcript’s record of coursework already completed. S</w:t>
      </w:r>
      <w:r w:rsidRPr="00864A60">
        <w:rPr>
          <w:rFonts w:ascii="Arial" w:hAnsi="Arial" w:cs="Arial"/>
          <w:i/>
          <w:iCs/>
          <w:sz w:val="20"/>
          <w:szCs w:val="20"/>
        </w:rPr>
        <w:t xml:space="preserve">tudents were asked to enter information about currently enrolled courses in their major, future courses in their major, and future STEM courses outside their major. They are allowed to list only six courses in each ‘future’ category; if they expect to take more than </w:t>
      </w:r>
      <w:r w:rsidR="00753AC0" w:rsidRPr="00864A60">
        <w:rPr>
          <w:rFonts w:ascii="Arial" w:hAnsi="Arial" w:cs="Arial"/>
          <w:i/>
          <w:iCs/>
          <w:sz w:val="20"/>
          <w:szCs w:val="20"/>
        </w:rPr>
        <w:t>six</w:t>
      </w:r>
      <w:r w:rsidRPr="00864A60">
        <w:rPr>
          <w:rFonts w:ascii="Arial" w:hAnsi="Arial" w:cs="Arial"/>
          <w:i/>
          <w:iCs/>
          <w:sz w:val="20"/>
          <w:szCs w:val="20"/>
        </w:rPr>
        <w:t>, they are instructed to list the six most advanced and/or most important to their research career goals.</w:t>
      </w:r>
      <w:r w:rsidR="00753AC0" w:rsidRPr="00864A60">
        <w:rPr>
          <w:rFonts w:ascii="Arial" w:hAnsi="Arial" w:cs="Arial"/>
          <w:i/>
          <w:iCs/>
          <w:sz w:val="20"/>
          <w:szCs w:val="20"/>
        </w:rPr>
        <w:t xml:space="preserve"> </w:t>
      </w:r>
      <w:r w:rsidR="00753AC0" w:rsidRPr="00864A60">
        <w:rPr>
          <w:rFonts w:ascii="Arial" w:hAnsi="Arial" w:cs="Arial"/>
          <w:i/>
          <w:iCs/>
          <w:sz w:val="20"/>
          <w:szCs w:val="20"/>
        </w:rPr>
        <w:br/>
        <w:t>Graduate-level courses are noted in parentheses.</w:t>
      </w:r>
    </w:p>
    <w:tbl>
      <w:tblPr>
        <w:tblStyle w:val="TableGrid"/>
        <w:tblW w:w="10885" w:type="dxa"/>
        <w:tblLook w:val="04A0" w:firstRow="1" w:lastRow="0" w:firstColumn="1" w:lastColumn="0" w:noHBand="0" w:noVBand="1"/>
      </w:tblPr>
      <w:tblGrid>
        <w:gridCol w:w="3325"/>
        <w:gridCol w:w="7560"/>
      </w:tblGrid>
      <w:tr w:rsidR="001C0078" w:rsidRPr="00864A60" w14:paraId="1F2D8A74" w14:textId="77777777" w:rsidTr="00C20400">
        <w:trPr>
          <w:trHeight w:val="432"/>
        </w:trPr>
        <w:tc>
          <w:tcPr>
            <w:tcW w:w="3325" w:type="dxa"/>
            <w:shd w:val="clear" w:color="auto" w:fill="D9D9D9" w:themeFill="background1" w:themeFillShade="D9"/>
          </w:tcPr>
          <w:p w14:paraId="005CDAAA" w14:textId="447B5373" w:rsidR="001C0078" w:rsidRPr="00864A60" w:rsidRDefault="001C0078" w:rsidP="00DF16AF">
            <w:pPr>
              <w:rPr>
                <w:rFonts w:ascii="Arial" w:hAnsi="Arial" w:cs="Arial"/>
                <w:i/>
                <w:iCs/>
                <w:sz w:val="24"/>
                <w:szCs w:val="24"/>
              </w:rPr>
            </w:pPr>
            <w:r w:rsidRPr="00864A60">
              <w:rPr>
                <w:rFonts w:ascii="Arial" w:hAnsi="Arial" w:cs="Arial"/>
                <w:i/>
                <w:iCs/>
                <w:sz w:val="24"/>
                <w:szCs w:val="24"/>
              </w:rPr>
              <w:t>Current</w:t>
            </w:r>
            <w:r w:rsidR="00753AC0" w:rsidRPr="00864A60">
              <w:rPr>
                <w:rFonts w:ascii="Arial" w:hAnsi="Arial" w:cs="Arial"/>
                <w:i/>
                <w:iCs/>
                <w:sz w:val="24"/>
                <w:szCs w:val="24"/>
              </w:rPr>
              <w:t xml:space="preserve"> </w:t>
            </w:r>
            <w:r w:rsidRPr="00864A60">
              <w:rPr>
                <w:rFonts w:ascii="Arial" w:hAnsi="Arial" w:cs="Arial"/>
                <w:i/>
                <w:iCs/>
                <w:sz w:val="24"/>
                <w:szCs w:val="24"/>
              </w:rPr>
              <w:t xml:space="preserve">Courses in the </w:t>
            </w:r>
            <w:r w:rsidR="00753AC0" w:rsidRPr="00864A60">
              <w:rPr>
                <w:rFonts w:ascii="Arial" w:hAnsi="Arial" w:cs="Arial"/>
                <w:i/>
                <w:iCs/>
                <w:sz w:val="24"/>
                <w:szCs w:val="24"/>
              </w:rPr>
              <w:t>M</w:t>
            </w:r>
            <w:r w:rsidRPr="00864A60">
              <w:rPr>
                <w:rFonts w:ascii="Arial" w:hAnsi="Arial" w:cs="Arial"/>
                <w:i/>
                <w:iCs/>
                <w:sz w:val="24"/>
                <w:szCs w:val="24"/>
              </w:rPr>
              <w:t xml:space="preserve">ajor </w:t>
            </w:r>
          </w:p>
        </w:tc>
        <w:tc>
          <w:tcPr>
            <w:tcW w:w="7560" w:type="dxa"/>
          </w:tcPr>
          <w:p w14:paraId="053D63E2" w14:textId="40AFC6FE" w:rsidR="001C0078" w:rsidRPr="00864A60" w:rsidRDefault="00E62462" w:rsidP="00DF16AF">
            <w:pPr>
              <w:rPr>
                <w:rFonts w:ascii="Arial" w:hAnsi="Arial" w:cs="Arial"/>
                <w:sz w:val="24"/>
                <w:szCs w:val="24"/>
              </w:rPr>
            </w:pPr>
            <w:r>
              <w:rPr>
                <w:rFonts w:ascii="Arial" w:hAnsi="Arial" w:cs="Arial"/>
                <w:sz w:val="24"/>
                <w:szCs w:val="24"/>
              </w:rPr>
              <w:t>Galactic Astrophysics, Quantum Mechanics I, Observational Astrophysics, Intro to Experimental Physics</w:t>
            </w:r>
          </w:p>
        </w:tc>
      </w:tr>
      <w:tr w:rsidR="001C0078" w:rsidRPr="00864A60" w14:paraId="795664B8" w14:textId="77777777" w:rsidTr="00C20400">
        <w:trPr>
          <w:trHeight w:val="432"/>
        </w:trPr>
        <w:tc>
          <w:tcPr>
            <w:tcW w:w="3325" w:type="dxa"/>
            <w:shd w:val="clear" w:color="auto" w:fill="D9D9D9" w:themeFill="background1" w:themeFillShade="D9"/>
          </w:tcPr>
          <w:p w14:paraId="31255294" w14:textId="44C10B44" w:rsidR="001C0078" w:rsidRPr="00864A60" w:rsidRDefault="001C0078" w:rsidP="00DF16AF">
            <w:pPr>
              <w:rPr>
                <w:rFonts w:ascii="Arial" w:hAnsi="Arial" w:cs="Arial"/>
                <w:i/>
                <w:iCs/>
                <w:sz w:val="24"/>
                <w:szCs w:val="24"/>
              </w:rPr>
            </w:pPr>
            <w:r w:rsidRPr="00864A60">
              <w:rPr>
                <w:rFonts w:ascii="Arial" w:hAnsi="Arial" w:cs="Arial"/>
                <w:i/>
                <w:iCs/>
                <w:sz w:val="24"/>
                <w:szCs w:val="24"/>
              </w:rPr>
              <w:t xml:space="preserve">Future </w:t>
            </w:r>
            <w:r w:rsidR="00753AC0" w:rsidRPr="00864A60">
              <w:rPr>
                <w:rFonts w:ascii="Arial" w:hAnsi="Arial" w:cs="Arial"/>
                <w:i/>
                <w:iCs/>
                <w:sz w:val="24"/>
                <w:szCs w:val="24"/>
              </w:rPr>
              <w:t>Courses in the Major</w:t>
            </w:r>
          </w:p>
        </w:tc>
        <w:tc>
          <w:tcPr>
            <w:tcW w:w="7560" w:type="dxa"/>
          </w:tcPr>
          <w:p w14:paraId="7FDDC187" w14:textId="7E7678F0" w:rsidR="001C0078" w:rsidRPr="00864A60" w:rsidRDefault="00E62462" w:rsidP="00DF16AF">
            <w:pPr>
              <w:rPr>
                <w:rFonts w:ascii="Arial" w:hAnsi="Arial" w:cs="Arial"/>
                <w:sz w:val="24"/>
                <w:szCs w:val="24"/>
              </w:rPr>
            </w:pPr>
            <w:r>
              <w:rPr>
                <w:rFonts w:ascii="Arial" w:hAnsi="Arial" w:cs="Arial"/>
                <w:sz w:val="24"/>
                <w:szCs w:val="24"/>
              </w:rPr>
              <w:t>Cosmology, The Standard Model (Graduate), Particle Physics, Statistical Mechanics (Graduate), Solid State Physics</w:t>
            </w:r>
          </w:p>
        </w:tc>
      </w:tr>
      <w:tr w:rsidR="001C0078" w:rsidRPr="00864A60" w14:paraId="76036B68" w14:textId="77777777" w:rsidTr="00C20400">
        <w:trPr>
          <w:trHeight w:val="432"/>
        </w:trPr>
        <w:tc>
          <w:tcPr>
            <w:tcW w:w="3325" w:type="dxa"/>
            <w:shd w:val="clear" w:color="auto" w:fill="D9D9D9" w:themeFill="background1" w:themeFillShade="D9"/>
          </w:tcPr>
          <w:p w14:paraId="0262D511" w14:textId="2D17E4A8" w:rsidR="001C0078" w:rsidRPr="00864A60" w:rsidRDefault="00753AC0" w:rsidP="00DF16AF">
            <w:pPr>
              <w:rPr>
                <w:rFonts w:ascii="Arial" w:hAnsi="Arial" w:cs="Arial"/>
                <w:i/>
                <w:iCs/>
                <w:sz w:val="24"/>
                <w:szCs w:val="24"/>
              </w:rPr>
            </w:pPr>
            <w:r w:rsidRPr="00864A60">
              <w:rPr>
                <w:rFonts w:ascii="Arial" w:hAnsi="Arial" w:cs="Arial"/>
                <w:i/>
                <w:iCs/>
                <w:sz w:val="24"/>
                <w:szCs w:val="24"/>
              </w:rPr>
              <w:t>Future STEM Courses Outside the Major</w:t>
            </w:r>
          </w:p>
        </w:tc>
        <w:tc>
          <w:tcPr>
            <w:tcW w:w="7560" w:type="dxa"/>
          </w:tcPr>
          <w:p w14:paraId="2494A825" w14:textId="15CF9464" w:rsidR="001C0078" w:rsidRPr="00864A60" w:rsidRDefault="00E62462" w:rsidP="00DF16AF">
            <w:pPr>
              <w:rPr>
                <w:rFonts w:ascii="Arial" w:hAnsi="Arial" w:cs="Arial"/>
                <w:sz w:val="24"/>
                <w:szCs w:val="24"/>
              </w:rPr>
            </w:pPr>
            <w:r>
              <w:rPr>
                <w:rFonts w:ascii="Arial" w:hAnsi="Arial" w:cs="Arial"/>
                <w:sz w:val="24"/>
                <w:szCs w:val="24"/>
              </w:rPr>
              <w:t>Distribution Theory, Data Structures, Systems Programming, Partial Differential Equations, Computational Photography</w:t>
            </w:r>
          </w:p>
        </w:tc>
      </w:tr>
    </w:tbl>
    <w:p w14:paraId="2FE7E674" w14:textId="77777777" w:rsidR="00A27AC3" w:rsidRDefault="00A27AC3" w:rsidP="00F04B19">
      <w:pPr>
        <w:spacing w:before="120" w:after="120"/>
        <w:rPr>
          <w:rFonts w:ascii="Arial" w:hAnsi="Arial" w:cs="Arial"/>
          <w:b/>
          <w:bCs/>
          <w:sz w:val="24"/>
          <w:szCs w:val="24"/>
        </w:rPr>
      </w:pPr>
    </w:p>
    <w:p w14:paraId="5D363AD6" w14:textId="77777777" w:rsidR="00A27AC3" w:rsidRDefault="00A27AC3">
      <w:pPr>
        <w:rPr>
          <w:rFonts w:ascii="Arial" w:hAnsi="Arial" w:cs="Arial"/>
          <w:b/>
          <w:bCs/>
          <w:sz w:val="24"/>
          <w:szCs w:val="24"/>
        </w:rPr>
      </w:pPr>
      <w:r>
        <w:rPr>
          <w:rFonts w:ascii="Arial" w:hAnsi="Arial" w:cs="Arial"/>
          <w:b/>
          <w:bCs/>
          <w:sz w:val="24"/>
          <w:szCs w:val="24"/>
        </w:rPr>
        <w:br w:type="page"/>
      </w:r>
    </w:p>
    <w:p w14:paraId="7EC50DB7" w14:textId="6E80C5EE" w:rsidR="00F04B19" w:rsidRDefault="00F04B19" w:rsidP="00F04B19">
      <w:pPr>
        <w:spacing w:before="120" w:after="120"/>
        <w:rPr>
          <w:rFonts w:ascii="Arial" w:hAnsi="Arial" w:cs="Arial"/>
          <w:b/>
          <w:bCs/>
          <w:sz w:val="24"/>
          <w:szCs w:val="24"/>
        </w:rPr>
      </w:pPr>
      <w:r>
        <w:rPr>
          <w:rFonts w:ascii="Arial" w:hAnsi="Arial" w:cs="Arial"/>
          <w:b/>
          <w:bCs/>
          <w:sz w:val="24"/>
          <w:szCs w:val="24"/>
        </w:rPr>
        <w:lastRenderedPageBreak/>
        <w:t>Potential Recommenders</w:t>
      </w:r>
    </w:p>
    <w:p w14:paraId="68AC2C46" w14:textId="4B40716D" w:rsidR="00F04B19" w:rsidRPr="00864A60" w:rsidRDefault="00F04B19" w:rsidP="00F04B19">
      <w:pPr>
        <w:spacing w:before="120" w:after="120"/>
        <w:rPr>
          <w:rFonts w:ascii="Arial" w:hAnsi="Arial" w:cs="Arial"/>
          <w:i/>
          <w:iCs/>
          <w:sz w:val="20"/>
          <w:szCs w:val="20"/>
        </w:rPr>
      </w:pPr>
      <w:r w:rsidRPr="00864A60">
        <w:rPr>
          <w:rFonts w:ascii="Arial" w:hAnsi="Arial" w:cs="Arial"/>
          <w:i/>
          <w:iCs/>
          <w:sz w:val="20"/>
          <w:szCs w:val="20"/>
        </w:rPr>
        <w:t xml:space="preserve">Please note: </w:t>
      </w:r>
      <w:r w:rsidR="00C7377B">
        <w:rPr>
          <w:rFonts w:ascii="Arial" w:hAnsi="Arial" w:cs="Arial"/>
          <w:i/>
          <w:iCs/>
          <w:sz w:val="20"/>
          <w:szCs w:val="20"/>
        </w:rPr>
        <w:t xml:space="preserve">While students have </w:t>
      </w:r>
      <w:r w:rsidR="00B01886">
        <w:rPr>
          <w:rFonts w:ascii="Arial" w:hAnsi="Arial" w:cs="Arial"/>
          <w:i/>
          <w:iCs/>
          <w:sz w:val="20"/>
          <w:szCs w:val="20"/>
        </w:rPr>
        <w:t xml:space="preserve">already </w:t>
      </w:r>
      <w:r w:rsidR="00C7377B">
        <w:rPr>
          <w:rFonts w:ascii="Arial" w:hAnsi="Arial" w:cs="Arial"/>
          <w:i/>
          <w:iCs/>
          <w:sz w:val="20"/>
          <w:szCs w:val="20"/>
        </w:rPr>
        <w:t xml:space="preserve">requested their letters of recommendation, their mentors are not required to submit </w:t>
      </w:r>
      <w:r w:rsidR="00B01886">
        <w:rPr>
          <w:rFonts w:ascii="Arial" w:hAnsi="Arial" w:cs="Arial"/>
          <w:i/>
          <w:iCs/>
          <w:sz w:val="20"/>
          <w:szCs w:val="20"/>
        </w:rPr>
        <w:t>letters</w:t>
      </w:r>
      <w:r w:rsidR="00C7377B">
        <w:rPr>
          <w:rFonts w:ascii="Arial" w:hAnsi="Arial" w:cs="Arial"/>
          <w:i/>
          <w:iCs/>
          <w:sz w:val="20"/>
          <w:szCs w:val="20"/>
        </w:rPr>
        <w:t xml:space="preserve"> for campus review; they do so only if they wish to recei</w:t>
      </w:r>
      <w:r w:rsidR="00F6638F">
        <w:rPr>
          <w:rFonts w:ascii="Arial" w:hAnsi="Arial" w:cs="Arial"/>
          <w:i/>
          <w:iCs/>
          <w:sz w:val="20"/>
          <w:szCs w:val="20"/>
        </w:rPr>
        <w:t>ve feedback on the text of their letter</w:t>
      </w:r>
      <w:r>
        <w:rPr>
          <w:rFonts w:ascii="Arial" w:hAnsi="Arial" w:cs="Arial"/>
          <w:i/>
          <w:iCs/>
          <w:sz w:val="20"/>
          <w:szCs w:val="20"/>
        </w:rPr>
        <w:t>.</w:t>
      </w:r>
      <w:r w:rsidR="00F6638F">
        <w:rPr>
          <w:rFonts w:ascii="Arial" w:hAnsi="Arial" w:cs="Arial"/>
          <w:i/>
          <w:iCs/>
          <w:sz w:val="20"/>
          <w:szCs w:val="20"/>
        </w:rPr>
        <w:t xml:space="preserve"> </w:t>
      </w:r>
      <w:r w:rsidR="005F596F">
        <w:rPr>
          <w:rFonts w:ascii="Arial" w:hAnsi="Arial" w:cs="Arial"/>
          <w:i/>
          <w:iCs/>
          <w:sz w:val="20"/>
          <w:szCs w:val="20"/>
        </w:rPr>
        <w:t>Y</w:t>
      </w:r>
      <w:r w:rsidR="00F6638F">
        <w:rPr>
          <w:rFonts w:ascii="Arial" w:hAnsi="Arial" w:cs="Arial"/>
          <w:i/>
          <w:iCs/>
          <w:sz w:val="20"/>
          <w:szCs w:val="20"/>
        </w:rPr>
        <w:t xml:space="preserve">ou do not need to incorporate the presence or absence of a letter into a candidate’s score; </w:t>
      </w:r>
      <w:r w:rsidR="005F596F">
        <w:rPr>
          <w:rFonts w:ascii="Arial" w:hAnsi="Arial" w:cs="Arial"/>
          <w:i/>
          <w:iCs/>
          <w:sz w:val="20"/>
          <w:szCs w:val="20"/>
        </w:rPr>
        <w:t xml:space="preserve">rather, you can use insights from any letters that are present to inform your assessment. If any part of a letter is confusing, does not seem to align with information in the candidate’s application, or </w:t>
      </w:r>
      <w:r w:rsidR="00B01886">
        <w:rPr>
          <w:rFonts w:ascii="Arial" w:hAnsi="Arial" w:cs="Arial"/>
          <w:i/>
          <w:iCs/>
          <w:sz w:val="20"/>
          <w:szCs w:val="20"/>
        </w:rPr>
        <w:t xml:space="preserve">seems to contain errors, there is a space to note this on the application feedback; this feedback will remain anonymous and be shared only with the letter writer, not the student. </w:t>
      </w:r>
    </w:p>
    <w:tbl>
      <w:tblPr>
        <w:tblStyle w:val="TableGrid"/>
        <w:tblW w:w="10885" w:type="dxa"/>
        <w:tblLook w:val="04A0" w:firstRow="1" w:lastRow="0" w:firstColumn="1" w:lastColumn="0" w:noHBand="0" w:noVBand="1"/>
      </w:tblPr>
      <w:tblGrid>
        <w:gridCol w:w="3325"/>
        <w:gridCol w:w="7560"/>
      </w:tblGrid>
      <w:tr w:rsidR="00F04B19" w:rsidRPr="00864A60" w14:paraId="32B9ABC1" w14:textId="77777777" w:rsidTr="009F04CA">
        <w:trPr>
          <w:trHeight w:val="432"/>
        </w:trPr>
        <w:tc>
          <w:tcPr>
            <w:tcW w:w="3325" w:type="dxa"/>
          </w:tcPr>
          <w:p w14:paraId="302B70F1" w14:textId="09E95EA6" w:rsidR="00F04B19" w:rsidRPr="00565AF4" w:rsidRDefault="00565AF4" w:rsidP="009F04CA">
            <w:pPr>
              <w:rPr>
                <w:rFonts w:ascii="Arial" w:hAnsi="Arial" w:cs="Arial"/>
                <w:sz w:val="24"/>
                <w:szCs w:val="24"/>
              </w:rPr>
            </w:pPr>
            <w:r>
              <w:rPr>
                <w:rFonts w:ascii="Arial" w:hAnsi="Arial" w:cs="Arial"/>
                <w:sz w:val="24"/>
                <w:szCs w:val="24"/>
              </w:rPr>
              <w:t>Gordon Richards</w:t>
            </w:r>
          </w:p>
        </w:tc>
        <w:tc>
          <w:tcPr>
            <w:tcW w:w="7560" w:type="dxa"/>
          </w:tcPr>
          <w:p w14:paraId="0D989C87" w14:textId="6CC8ECB0" w:rsidR="00F04B19" w:rsidRPr="00864A60" w:rsidRDefault="00565AF4" w:rsidP="00565AF4">
            <w:pPr>
              <w:rPr>
                <w:rFonts w:ascii="Arial" w:hAnsi="Arial" w:cs="Arial"/>
                <w:sz w:val="24"/>
                <w:szCs w:val="24"/>
              </w:rPr>
            </w:pPr>
            <w:r w:rsidRPr="00565AF4">
              <w:rPr>
                <w:rFonts w:ascii="Arial" w:hAnsi="Arial" w:cs="Arial"/>
                <w:sz w:val="24"/>
                <w:szCs w:val="24"/>
              </w:rPr>
              <w:t>I've been in Professor Richards' research group for the past ~3 years at Drexel and he is the person who probably knows my research skills and ambitions best.</w:t>
            </w:r>
          </w:p>
        </w:tc>
      </w:tr>
      <w:tr w:rsidR="00F04B19" w:rsidRPr="00864A60" w14:paraId="62B436D5" w14:textId="77777777" w:rsidTr="009F04CA">
        <w:trPr>
          <w:trHeight w:val="432"/>
        </w:trPr>
        <w:tc>
          <w:tcPr>
            <w:tcW w:w="3325" w:type="dxa"/>
          </w:tcPr>
          <w:p w14:paraId="17FED43F" w14:textId="7636699D" w:rsidR="00F04B19" w:rsidRPr="00565AF4" w:rsidRDefault="00DA1A58" w:rsidP="009F04CA">
            <w:pPr>
              <w:rPr>
                <w:rFonts w:ascii="Arial" w:hAnsi="Arial" w:cs="Arial"/>
                <w:sz w:val="24"/>
                <w:szCs w:val="24"/>
              </w:rPr>
            </w:pPr>
            <w:r>
              <w:rPr>
                <w:rFonts w:ascii="Arial" w:hAnsi="Arial" w:cs="Arial"/>
                <w:sz w:val="24"/>
                <w:szCs w:val="24"/>
              </w:rPr>
              <w:t>Amy Kimball</w:t>
            </w:r>
          </w:p>
        </w:tc>
        <w:tc>
          <w:tcPr>
            <w:tcW w:w="7560" w:type="dxa"/>
          </w:tcPr>
          <w:p w14:paraId="26213327" w14:textId="10E1414E" w:rsidR="00F04B19" w:rsidRPr="00864A60" w:rsidRDefault="00DA1A58" w:rsidP="00DA1A58">
            <w:pPr>
              <w:rPr>
                <w:rFonts w:ascii="Arial" w:hAnsi="Arial" w:cs="Arial"/>
                <w:sz w:val="24"/>
                <w:szCs w:val="24"/>
              </w:rPr>
            </w:pPr>
            <w:r w:rsidRPr="00DA1A58">
              <w:rPr>
                <w:rFonts w:ascii="Arial" w:hAnsi="Arial" w:cs="Arial"/>
                <w:sz w:val="24"/>
                <w:szCs w:val="24"/>
              </w:rPr>
              <w:t>I did my first co-op at Drexel with Dr Kimball at the National Radio Astronomy Observatory (remote). I continue to collaborate with her and will have a first-author paper on our work together.</w:t>
            </w:r>
          </w:p>
        </w:tc>
      </w:tr>
      <w:tr w:rsidR="00F04B19" w:rsidRPr="00864A60" w14:paraId="453CD2C2" w14:textId="77777777" w:rsidTr="009F04CA">
        <w:trPr>
          <w:trHeight w:val="432"/>
        </w:trPr>
        <w:tc>
          <w:tcPr>
            <w:tcW w:w="3325" w:type="dxa"/>
          </w:tcPr>
          <w:p w14:paraId="36A87726" w14:textId="27A2FF04" w:rsidR="00F04B19" w:rsidRPr="00565AF4" w:rsidRDefault="00DA1A58" w:rsidP="009F04CA">
            <w:pPr>
              <w:rPr>
                <w:rFonts w:ascii="Arial" w:hAnsi="Arial" w:cs="Arial"/>
                <w:sz w:val="24"/>
                <w:szCs w:val="24"/>
              </w:rPr>
            </w:pPr>
            <w:r>
              <w:rPr>
                <w:rFonts w:ascii="Arial" w:hAnsi="Arial" w:cs="Arial"/>
                <w:sz w:val="24"/>
                <w:szCs w:val="24"/>
              </w:rPr>
              <w:t>Steven McMillan</w:t>
            </w:r>
          </w:p>
        </w:tc>
        <w:tc>
          <w:tcPr>
            <w:tcW w:w="7560" w:type="dxa"/>
          </w:tcPr>
          <w:p w14:paraId="77EFCA9D" w14:textId="0D3CE28C" w:rsidR="00F04B19" w:rsidRPr="00864A60" w:rsidRDefault="00DA1A58" w:rsidP="00DA1A58">
            <w:pPr>
              <w:rPr>
                <w:rFonts w:ascii="Arial" w:hAnsi="Arial" w:cs="Arial"/>
                <w:sz w:val="24"/>
                <w:szCs w:val="24"/>
              </w:rPr>
            </w:pPr>
            <w:r w:rsidRPr="00DA1A58">
              <w:rPr>
                <w:rFonts w:ascii="Arial" w:hAnsi="Arial" w:cs="Arial"/>
                <w:sz w:val="24"/>
                <w:szCs w:val="24"/>
              </w:rPr>
              <w:t>I've taken and performed well in 4 courses with Professor McMillan in computational physics and astrophysics. These subjects are the two main components of the research I plan to continue pursuing.</w:t>
            </w:r>
          </w:p>
        </w:tc>
      </w:tr>
    </w:tbl>
    <w:p w14:paraId="02ADD232" w14:textId="6B4BF139" w:rsidR="00753AC0" w:rsidRPr="00864A60" w:rsidRDefault="00753AC0">
      <w:pPr>
        <w:rPr>
          <w:rFonts w:ascii="Arial" w:hAnsi="Arial" w:cs="Arial"/>
          <w:b/>
          <w:bCs/>
          <w:sz w:val="24"/>
          <w:szCs w:val="24"/>
        </w:rPr>
      </w:pPr>
    </w:p>
    <w:p w14:paraId="7FEAC478" w14:textId="77777777" w:rsidR="008C6BB3" w:rsidRDefault="00BC6568">
      <w:pPr>
        <w:rPr>
          <w:rFonts w:ascii="Arial" w:hAnsi="Arial" w:cs="Arial"/>
          <w:sz w:val="24"/>
          <w:szCs w:val="24"/>
        </w:rPr>
        <w:sectPr w:rsidR="008C6BB3" w:rsidSect="008318FA">
          <w:pgSz w:w="12240" w:h="15840"/>
          <w:pgMar w:top="720" w:right="720" w:bottom="720" w:left="720" w:header="720" w:footer="720" w:gutter="0"/>
          <w:cols w:space="720"/>
          <w:docGrid w:linePitch="360"/>
        </w:sectPr>
      </w:pPr>
      <w:r>
        <w:rPr>
          <w:rFonts w:ascii="Arial" w:hAnsi="Arial" w:cs="Arial"/>
          <w:sz w:val="24"/>
          <w:szCs w:val="24"/>
        </w:rPr>
        <w:br w:type="page"/>
      </w:r>
    </w:p>
    <w:p w14:paraId="45936DE7" w14:textId="77777777" w:rsidR="008C6BB3" w:rsidRPr="00F862CC" w:rsidRDefault="008C6BB3" w:rsidP="008C6BB3">
      <w:pPr>
        <w:spacing w:after="0" w:line="240" w:lineRule="auto"/>
        <w:ind w:right="240"/>
        <w:jc w:val="center"/>
        <w:rPr>
          <w:rFonts w:ascii="Arial" w:eastAsia="Calibri" w:hAnsi="Arial" w:cs="Arial"/>
          <w:b/>
          <w:bCs/>
          <w:sz w:val="24"/>
          <w:szCs w:val="24"/>
          <w:u w:val="single"/>
        </w:rPr>
      </w:pPr>
      <w:r w:rsidRPr="00F862CC">
        <w:rPr>
          <w:rFonts w:ascii="Arial" w:hAnsi="Arial" w:cs="Arial"/>
          <w:b/>
          <w:bCs/>
          <w:sz w:val="24"/>
          <w:szCs w:val="24"/>
          <w:u w:val="single"/>
        </w:rPr>
        <w:lastRenderedPageBreak/>
        <w:t>Tracing Radio Physics in Quasars</w:t>
      </w:r>
    </w:p>
    <w:p w14:paraId="505A6A85" w14:textId="0DD920DA" w:rsidR="008C6BB3" w:rsidRDefault="008C6BB3" w:rsidP="008C6BB3">
      <w:pPr>
        <w:spacing w:after="0" w:line="240" w:lineRule="auto"/>
        <w:ind w:right="240" w:firstLine="720"/>
        <w:rPr>
          <w:ins w:id="74" w:author="McCaffrey,Trevor" w:date="2022-01-20T18:53:00Z"/>
          <w:rFonts w:ascii="Arial" w:eastAsia="Calibri" w:hAnsi="Arial" w:cs="Arial"/>
          <w:sz w:val="24"/>
          <w:szCs w:val="24"/>
        </w:rPr>
      </w:pPr>
      <w:commentRangeStart w:id="75"/>
      <w:commentRangeStart w:id="76"/>
      <w:r w:rsidRPr="00F862CC">
        <w:rPr>
          <w:rFonts w:ascii="Arial" w:eastAsia="Calibri" w:hAnsi="Arial" w:cs="Arial"/>
          <w:sz w:val="24"/>
          <w:szCs w:val="24"/>
        </w:rPr>
        <w:t xml:space="preserve">Black holes </w:t>
      </w:r>
      <w:commentRangeEnd w:id="75"/>
      <w:r w:rsidR="00360BAB">
        <w:rPr>
          <w:rStyle w:val="CommentReference"/>
        </w:rPr>
        <w:commentReference w:id="75"/>
      </w:r>
      <w:commentRangeEnd w:id="76"/>
      <w:r w:rsidR="006C42E8">
        <w:rPr>
          <w:rStyle w:val="CommentReference"/>
        </w:rPr>
        <w:commentReference w:id="76"/>
      </w:r>
      <w:r w:rsidRPr="00F862CC">
        <w:rPr>
          <w:rFonts w:ascii="Arial" w:eastAsia="Calibri" w:hAnsi="Arial" w:cs="Arial"/>
          <w:sz w:val="24"/>
          <w:szCs w:val="24"/>
        </w:rPr>
        <w:t xml:space="preserve">form when young massive stars collapse under their own gravity and can proceed to strongly influence the long-term evolution of the host galaxies that they reside in. When a </w:t>
      </w:r>
      <w:r w:rsidRPr="00F862CC">
        <w:rPr>
          <w:rFonts w:ascii="Arial" w:eastAsia="Calibri" w:hAnsi="Arial" w:cs="Arial"/>
          <w:i/>
          <w:iCs/>
          <w:sz w:val="24"/>
          <w:szCs w:val="24"/>
        </w:rPr>
        <w:t>supermassive</w:t>
      </w:r>
      <w:r w:rsidRPr="00F862CC">
        <w:rPr>
          <w:rFonts w:ascii="Arial" w:eastAsia="Calibri" w:hAnsi="Arial" w:cs="Arial"/>
          <w:sz w:val="24"/>
          <w:szCs w:val="24"/>
        </w:rPr>
        <w:t xml:space="preserve"> black hole begins actively accreting dust throughout its surrounding intergalactic medium -- forming an accretion disk -- it creates an active galactic nucleus (</w:t>
      </w:r>
      <w:commentRangeStart w:id="77"/>
      <w:r w:rsidRPr="00F862CC">
        <w:rPr>
          <w:rFonts w:ascii="Arial" w:eastAsia="Calibri" w:hAnsi="Arial" w:cs="Arial"/>
          <w:sz w:val="24"/>
          <w:szCs w:val="24"/>
        </w:rPr>
        <w:t>AGN</w:t>
      </w:r>
      <w:commentRangeEnd w:id="77"/>
      <w:r w:rsidR="00F02E4A">
        <w:rPr>
          <w:rStyle w:val="CommentReference"/>
        </w:rPr>
        <w:commentReference w:id="77"/>
      </w:r>
      <w:r w:rsidRPr="00F862CC">
        <w:rPr>
          <w:rFonts w:ascii="Arial" w:eastAsia="Calibri" w:hAnsi="Arial" w:cs="Arial"/>
          <w:sz w:val="24"/>
          <w:szCs w:val="24"/>
        </w:rPr>
        <w:t xml:space="preserve">). Friction throughout the disk drives enormous amounts of radiation across the electromagnetic spectrum, making AGNs among the most luminous objects in the universe. </w:t>
      </w:r>
      <w:r w:rsidRPr="00F862CC">
        <w:rPr>
          <w:rFonts w:ascii="Arial" w:eastAsia="Calibri" w:hAnsi="Arial" w:cs="Arial"/>
          <w:i/>
          <w:iCs/>
          <w:sz w:val="24"/>
          <w:szCs w:val="24"/>
        </w:rPr>
        <w:t xml:space="preserve">Quasars </w:t>
      </w:r>
      <w:r w:rsidRPr="00F862CC">
        <w:rPr>
          <w:rFonts w:ascii="Arial" w:eastAsia="Calibri" w:hAnsi="Arial" w:cs="Arial"/>
          <w:sz w:val="24"/>
          <w:szCs w:val="24"/>
        </w:rPr>
        <w:t>are extreme examples of AGNs, where the light output from the accretion disk</w:t>
      </w:r>
      <w:r w:rsidRPr="00F862CC">
        <w:rPr>
          <w:rFonts w:ascii="Arial" w:eastAsia="Calibri" w:hAnsi="Arial" w:cs="Arial"/>
          <w:i/>
          <w:iCs/>
          <w:sz w:val="24"/>
          <w:szCs w:val="24"/>
        </w:rPr>
        <w:t xml:space="preserve"> </w:t>
      </w:r>
      <w:r w:rsidRPr="00F862CC">
        <w:rPr>
          <w:rFonts w:ascii="Arial" w:eastAsia="Calibri" w:hAnsi="Arial" w:cs="Arial"/>
          <w:sz w:val="24"/>
          <w:szCs w:val="24"/>
        </w:rPr>
        <w:t>completely overwhelms the underlying starlight from the host galaxy, making them appear as single bright blue stars through our telescopes.</w:t>
      </w:r>
    </w:p>
    <w:p w14:paraId="66195B43" w14:textId="79C19862" w:rsidR="000E061C" w:rsidRPr="00B330D0" w:rsidDel="00EB4295" w:rsidRDefault="000E061C" w:rsidP="008C6BB3">
      <w:pPr>
        <w:spacing w:after="0" w:line="240" w:lineRule="auto"/>
        <w:ind w:right="240" w:firstLine="720"/>
        <w:rPr>
          <w:del w:id="78" w:author="McCaffrey,Trevor" w:date="2022-01-20T20:31:00Z"/>
          <w:rFonts w:ascii="Arial" w:hAnsi="Arial" w:cs="Arial"/>
          <w:sz w:val="20"/>
          <w:szCs w:val="20"/>
        </w:rPr>
      </w:pPr>
    </w:p>
    <w:p w14:paraId="37B5601C" w14:textId="1E54BE15" w:rsidR="008C6BB3" w:rsidRPr="00F862CC" w:rsidRDefault="008C6BB3" w:rsidP="008C6BB3">
      <w:pPr>
        <w:spacing w:after="0" w:line="240" w:lineRule="auto"/>
        <w:ind w:right="40" w:firstLine="720"/>
        <w:rPr>
          <w:rFonts w:ascii="Arial" w:hAnsi="Arial" w:cs="Arial"/>
          <w:sz w:val="20"/>
          <w:szCs w:val="20"/>
        </w:rPr>
      </w:pPr>
      <w:proofErr w:type="spellStart"/>
      <w:r w:rsidRPr="00F862CC">
        <w:rPr>
          <w:rFonts w:ascii="Arial" w:eastAsia="Calibri" w:hAnsi="Arial" w:cs="Arial"/>
          <w:sz w:val="24"/>
          <w:szCs w:val="24"/>
        </w:rPr>
        <w:t>Sandage</w:t>
      </w:r>
      <w:proofErr w:type="spellEnd"/>
      <w:r w:rsidRPr="00F862CC">
        <w:rPr>
          <w:rFonts w:ascii="Arial" w:eastAsia="Calibri" w:hAnsi="Arial" w:cs="Arial"/>
          <w:sz w:val="24"/>
          <w:szCs w:val="24"/>
        </w:rPr>
        <w:t xml:space="preserve"> (1965) identified some of the first quasars by matching the positions of strong radio sources from the Third Cambridge Catalog with known positions of ostensibly bright blue stars in our own Milky Way. </w:t>
      </w:r>
      <w:del w:id="79" w:author="McCaffrey,Trevor" w:date="2022-01-20T20:31:00Z">
        <w:r w:rsidRPr="00F862CC" w:rsidDel="00EB4295">
          <w:rPr>
            <w:rFonts w:ascii="Arial" w:eastAsia="Calibri" w:hAnsi="Arial" w:cs="Arial"/>
            <w:sz w:val="24"/>
            <w:szCs w:val="24"/>
          </w:rPr>
          <w:delText>Spectroscopy of these sources, however, revealed high redshifts of broadened emission lines, prompting Sandage to announce, “the existence of a major new constituent in the universe: the quasi-stellar galaxies,” also called quasi-stellar radio sources</w:delText>
        </w:r>
      </w:del>
      <w:ins w:id="80" w:author="Dolinski,Michelle" w:date="2022-01-17T16:54:00Z">
        <w:del w:id="81" w:author="McCaffrey,Trevor" w:date="2022-01-20T20:31:00Z">
          <w:r w:rsidR="00747EA8" w:rsidDel="00EB4295">
            <w:rPr>
              <w:rFonts w:ascii="Arial" w:eastAsia="Calibri" w:hAnsi="Arial" w:cs="Arial"/>
              <w:sz w:val="24"/>
              <w:szCs w:val="24"/>
            </w:rPr>
            <w:delText>,</w:delText>
          </w:r>
        </w:del>
      </w:ins>
      <w:del w:id="82" w:author="McCaffrey,Trevor" w:date="2022-01-20T20:31:00Z">
        <w:r w:rsidRPr="00F862CC" w:rsidDel="00EB4295">
          <w:rPr>
            <w:rFonts w:ascii="Arial" w:eastAsia="Calibri" w:hAnsi="Arial" w:cs="Arial"/>
            <w:sz w:val="24"/>
            <w:szCs w:val="24"/>
          </w:rPr>
          <w:delText xml:space="preserve"> which was then condensed to the more familiar portmanteau quasar. </w:delText>
        </w:r>
      </w:del>
      <w:del w:id="83" w:author="McCaffrey,Trevor" w:date="2022-01-20T20:33:00Z">
        <w:r w:rsidRPr="00F862CC" w:rsidDel="00EB4295">
          <w:rPr>
            <w:rFonts w:ascii="Arial" w:eastAsia="Calibri" w:hAnsi="Arial" w:cs="Arial"/>
            <w:sz w:val="24"/>
            <w:szCs w:val="24"/>
          </w:rPr>
          <w:delText xml:space="preserve">As </w:delText>
        </w:r>
      </w:del>
      <w:ins w:id="84" w:author="McCaffrey,Trevor" w:date="2022-01-21T11:52:00Z">
        <w:r w:rsidR="00DF6D73">
          <w:rPr>
            <w:rFonts w:ascii="Arial" w:eastAsia="Calibri" w:hAnsi="Arial" w:cs="Arial"/>
            <w:sz w:val="24"/>
            <w:szCs w:val="24"/>
          </w:rPr>
          <w:t>As</w:t>
        </w:r>
      </w:ins>
      <w:ins w:id="85" w:author="McCaffrey,Trevor" w:date="2022-01-20T20:33:00Z">
        <w:r w:rsidR="00EB4295" w:rsidRPr="00F862CC">
          <w:rPr>
            <w:rFonts w:ascii="Arial" w:eastAsia="Calibri" w:hAnsi="Arial" w:cs="Arial"/>
            <w:sz w:val="24"/>
            <w:szCs w:val="24"/>
          </w:rPr>
          <w:t xml:space="preserve"> </w:t>
        </w:r>
      </w:ins>
      <w:r w:rsidRPr="00F862CC">
        <w:rPr>
          <w:rFonts w:ascii="Arial" w:eastAsia="Calibri" w:hAnsi="Arial" w:cs="Arial"/>
          <w:sz w:val="24"/>
          <w:szCs w:val="24"/>
        </w:rPr>
        <w:t xml:space="preserve">searches for quasars </w:t>
      </w:r>
      <w:del w:id="86" w:author="McCaffrey,Trevor" w:date="2022-01-20T20:56:00Z">
        <w:r w:rsidRPr="00F862CC" w:rsidDel="004A074F">
          <w:rPr>
            <w:rFonts w:ascii="Arial" w:eastAsia="Calibri" w:hAnsi="Arial" w:cs="Arial"/>
            <w:sz w:val="24"/>
            <w:szCs w:val="24"/>
          </w:rPr>
          <w:delText>grew</w:delText>
        </w:r>
      </w:del>
      <w:ins w:id="87" w:author="McCaffrey,Trevor" w:date="2022-01-20T20:56:00Z">
        <w:r w:rsidR="004A074F">
          <w:rPr>
            <w:rFonts w:ascii="Arial" w:eastAsia="Calibri" w:hAnsi="Arial" w:cs="Arial"/>
            <w:sz w:val="24"/>
            <w:szCs w:val="24"/>
          </w:rPr>
          <w:t>expanded</w:t>
        </w:r>
      </w:ins>
      <w:ins w:id="88" w:author="McCaffrey,Trevor" w:date="2022-01-20T20:33:00Z">
        <w:r w:rsidR="00EB4295">
          <w:rPr>
            <w:rFonts w:ascii="Arial" w:eastAsia="Calibri" w:hAnsi="Arial" w:cs="Arial"/>
            <w:sz w:val="24"/>
            <w:szCs w:val="24"/>
          </w:rPr>
          <w:t>,</w:t>
        </w:r>
      </w:ins>
      <w:r w:rsidRPr="00F862CC">
        <w:rPr>
          <w:rFonts w:ascii="Arial" w:eastAsia="Calibri" w:hAnsi="Arial" w:cs="Arial"/>
          <w:sz w:val="24"/>
          <w:szCs w:val="24"/>
        </w:rPr>
        <w:t xml:space="preserve"> </w:t>
      </w:r>
      <w:ins w:id="89" w:author="McCaffrey,Trevor" w:date="2022-01-21T11:53:00Z">
        <w:r w:rsidR="00DF6D73">
          <w:rPr>
            <w:rFonts w:ascii="Arial" w:eastAsia="Calibri" w:hAnsi="Arial" w:cs="Arial"/>
            <w:sz w:val="24"/>
            <w:szCs w:val="24"/>
          </w:rPr>
          <w:t xml:space="preserve">however, </w:t>
        </w:r>
      </w:ins>
      <w:r w:rsidRPr="00F862CC">
        <w:rPr>
          <w:rFonts w:ascii="Arial" w:eastAsia="Calibri" w:hAnsi="Arial" w:cs="Arial"/>
          <w:sz w:val="24"/>
          <w:szCs w:val="24"/>
        </w:rPr>
        <w:t xml:space="preserve">it was found that most (~90%) </w:t>
      </w:r>
      <w:proofErr w:type="gramStart"/>
      <w:r w:rsidRPr="00F862CC">
        <w:rPr>
          <w:rFonts w:ascii="Arial" w:eastAsia="Calibri" w:hAnsi="Arial" w:cs="Arial"/>
          <w:sz w:val="24"/>
          <w:szCs w:val="24"/>
        </w:rPr>
        <w:t>actually did</w:t>
      </w:r>
      <w:proofErr w:type="gramEnd"/>
      <w:r w:rsidRPr="00F862CC">
        <w:rPr>
          <w:rFonts w:ascii="Arial" w:eastAsia="Calibri" w:hAnsi="Arial" w:cs="Arial"/>
          <w:sz w:val="24"/>
          <w:szCs w:val="24"/>
        </w:rPr>
        <w:t xml:space="preserve"> </w:t>
      </w:r>
      <w:r w:rsidRPr="00F862CC">
        <w:rPr>
          <w:rFonts w:ascii="Arial" w:eastAsia="Calibri" w:hAnsi="Arial" w:cs="Arial"/>
          <w:i/>
          <w:iCs/>
          <w:sz w:val="24"/>
          <w:szCs w:val="24"/>
        </w:rPr>
        <w:t>not</w:t>
      </w:r>
      <w:r w:rsidRPr="00F862CC">
        <w:rPr>
          <w:rFonts w:ascii="Arial" w:eastAsia="Calibri" w:hAnsi="Arial" w:cs="Arial"/>
          <w:sz w:val="24"/>
          <w:szCs w:val="24"/>
        </w:rPr>
        <w:t xml:space="preserve"> have strong radio counterparts; even as radio telescopes grew more and more sensitive, the sizable fraction of radio-</w:t>
      </w:r>
      <w:del w:id="90"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quiet</w:t>
      </w:r>
      <w:del w:id="91"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quasars persisted. We now know that the quasars that </w:t>
      </w:r>
      <w:r w:rsidRPr="00F862CC">
        <w:rPr>
          <w:rFonts w:ascii="Arial" w:eastAsia="Calibri" w:hAnsi="Arial" w:cs="Arial"/>
          <w:i/>
          <w:iCs/>
          <w:sz w:val="24"/>
          <w:szCs w:val="24"/>
        </w:rPr>
        <w:t>are</w:t>
      </w:r>
      <w:r w:rsidRPr="00F862CC">
        <w:rPr>
          <w:rFonts w:ascii="Arial" w:eastAsia="Calibri" w:hAnsi="Arial" w:cs="Arial"/>
          <w:sz w:val="24"/>
          <w:szCs w:val="24"/>
        </w:rPr>
        <w:t xml:space="preserve"> strong radio sources (</w:t>
      </w:r>
      <w:del w:id="92" w:author="Dolinski,Michelle" w:date="2022-01-17T16:54:00Z">
        <w:r w:rsidRPr="00F862CC" w:rsidDel="00747EA8">
          <w:rPr>
            <w:rFonts w:ascii="Arial" w:eastAsia="Calibri" w:hAnsi="Arial" w:cs="Arial"/>
            <w:sz w:val="24"/>
            <w:szCs w:val="24"/>
          </w:rPr>
          <w:delText xml:space="preserve">nominally </w:delText>
        </w:r>
      </w:del>
      <w:r w:rsidRPr="00F862CC">
        <w:rPr>
          <w:rFonts w:ascii="Arial" w:eastAsia="Calibri" w:hAnsi="Arial" w:cs="Arial"/>
          <w:sz w:val="24"/>
          <w:szCs w:val="24"/>
        </w:rPr>
        <w:t>called radio-</w:t>
      </w:r>
      <w:del w:id="93"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loud</w:t>
      </w:r>
      <w:del w:id="94" w:author="Dolinski,Michelle" w:date="2022-01-17T16:54:00Z">
        <w:r w:rsidRPr="00F862CC" w:rsidDel="00747EA8">
          <w:rPr>
            <w:rFonts w:ascii="Arial" w:eastAsia="Calibri" w:hAnsi="Arial" w:cs="Arial"/>
            <w:sz w:val="24"/>
            <w:szCs w:val="24"/>
          </w:rPr>
          <w:delText>”</w:delText>
        </w:r>
      </w:del>
      <w:r w:rsidRPr="00F862CC">
        <w:rPr>
          <w:rFonts w:ascii="Arial" w:eastAsia="Calibri" w:hAnsi="Arial" w:cs="Arial"/>
          <w:sz w:val="24"/>
          <w:szCs w:val="24"/>
        </w:rPr>
        <w:t xml:space="preserve">) are powered by jets from their central black hole; the physical mechanisms behind the much more moderate radio emission in radio-quiet quasars, however, is still not well understood. </w:t>
      </w:r>
      <w:ins w:id="95" w:author="McCaffrey,Trevor" w:date="2022-01-20T20:35:00Z">
        <w:r w:rsidR="000E0D19">
          <w:rPr>
            <w:rFonts w:ascii="Arial" w:eastAsia="Calibri" w:hAnsi="Arial" w:cs="Arial"/>
            <w:sz w:val="24"/>
            <w:szCs w:val="24"/>
          </w:rPr>
          <w:t>For</w:t>
        </w:r>
      </w:ins>
      <w:ins w:id="96" w:author="McCaffrey,Trevor" w:date="2022-01-20T20:36:00Z">
        <w:r w:rsidR="000E0D19">
          <w:rPr>
            <w:rFonts w:ascii="Arial" w:eastAsia="Calibri" w:hAnsi="Arial" w:cs="Arial"/>
            <w:sz w:val="24"/>
            <w:szCs w:val="24"/>
          </w:rPr>
          <w:t xml:space="preserve"> example, radio emission could </w:t>
        </w:r>
      </w:ins>
      <w:ins w:id="97" w:author="McCaffrey,Trevor" w:date="2022-01-20T20:57:00Z">
        <w:r w:rsidR="004A074F">
          <w:rPr>
            <w:rFonts w:ascii="Arial" w:eastAsia="Calibri" w:hAnsi="Arial" w:cs="Arial"/>
            <w:sz w:val="24"/>
            <w:szCs w:val="24"/>
          </w:rPr>
          <w:t>come</w:t>
        </w:r>
      </w:ins>
      <w:ins w:id="98" w:author="McCaffrey,Trevor" w:date="2022-01-20T20:36:00Z">
        <w:r w:rsidR="000E0D19">
          <w:rPr>
            <w:rFonts w:ascii="Arial" w:eastAsia="Calibri" w:hAnsi="Arial" w:cs="Arial"/>
            <w:sz w:val="24"/>
            <w:szCs w:val="24"/>
          </w:rPr>
          <w:t xml:space="preserve"> from </w:t>
        </w:r>
      </w:ins>
      <w:ins w:id="99" w:author="McCaffrey,Trevor" w:date="2022-01-20T20:51:00Z">
        <w:r w:rsidR="00B048F2">
          <w:rPr>
            <w:rFonts w:ascii="Arial" w:eastAsia="Calibri" w:hAnsi="Arial" w:cs="Arial"/>
            <w:sz w:val="24"/>
            <w:szCs w:val="24"/>
          </w:rPr>
          <w:t>star formation in the host galaxy</w:t>
        </w:r>
        <w:r w:rsidR="00EC1636">
          <w:rPr>
            <w:rFonts w:ascii="Arial" w:eastAsia="Calibri" w:hAnsi="Arial" w:cs="Arial"/>
            <w:sz w:val="24"/>
            <w:szCs w:val="24"/>
          </w:rPr>
          <w:t xml:space="preserve">, </w:t>
        </w:r>
      </w:ins>
      <w:ins w:id="100" w:author="McCaffrey,Trevor" w:date="2022-01-20T20:54:00Z">
        <w:r w:rsidR="00EC1636">
          <w:rPr>
            <w:rFonts w:ascii="Arial" w:eastAsia="Calibri" w:hAnsi="Arial" w:cs="Arial"/>
            <w:sz w:val="24"/>
            <w:szCs w:val="24"/>
          </w:rPr>
          <w:t xml:space="preserve">other </w:t>
        </w:r>
      </w:ins>
      <w:commentRangeStart w:id="101"/>
      <w:ins w:id="102" w:author="McCaffrey,Trevor" w:date="2022-01-20T20:36:00Z">
        <w:r w:rsidR="000E0D19">
          <w:rPr>
            <w:rFonts w:ascii="Arial" w:eastAsia="Calibri" w:hAnsi="Arial" w:cs="Arial"/>
            <w:sz w:val="24"/>
            <w:szCs w:val="24"/>
          </w:rPr>
          <w:t xml:space="preserve">AGN-related features </w:t>
        </w:r>
      </w:ins>
      <w:commentRangeEnd w:id="101"/>
      <w:ins w:id="103" w:author="McCaffrey,Trevor" w:date="2022-01-20T20:54:00Z">
        <w:r w:rsidR="00EC1636">
          <w:rPr>
            <w:rStyle w:val="CommentReference"/>
          </w:rPr>
          <w:commentReference w:id="101"/>
        </w:r>
      </w:ins>
      <w:ins w:id="104" w:author="McCaffrey,Trevor" w:date="2022-01-20T20:37:00Z">
        <w:r w:rsidR="000E0D19">
          <w:rPr>
            <w:rFonts w:ascii="Arial" w:eastAsia="Calibri" w:hAnsi="Arial" w:cs="Arial"/>
            <w:sz w:val="24"/>
            <w:szCs w:val="24"/>
          </w:rPr>
          <w:t>such as a hot corona</w:t>
        </w:r>
      </w:ins>
      <w:ins w:id="105" w:author="McCaffrey,Trevor" w:date="2022-01-20T20:58:00Z">
        <w:r w:rsidR="004A074F">
          <w:rPr>
            <w:rFonts w:ascii="Arial" w:eastAsia="Calibri" w:hAnsi="Arial" w:cs="Arial"/>
            <w:sz w:val="24"/>
            <w:szCs w:val="24"/>
          </w:rPr>
          <w:t xml:space="preserve"> or</w:t>
        </w:r>
      </w:ins>
      <w:ins w:id="106" w:author="McCaffrey,Trevor" w:date="2022-01-20T20:38:00Z">
        <w:r w:rsidR="000E0D19">
          <w:rPr>
            <w:rFonts w:ascii="Arial" w:eastAsia="Calibri" w:hAnsi="Arial" w:cs="Arial"/>
            <w:sz w:val="24"/>
            <w:szCs w:val="24"/>
          </w:rPr>
          <w:t xml:space="preserve"> </w:t>
        </w:r>
      </w:ins>
      <w:ins w:id="107" w:author="McCaffrey,Trevor" w:date="2022-01-20T20:37:00Z">
        <w:r w:rsidR="000E0D19">
          <w:rPr>
            <w:rFonts w:ascii="Arial" w:eastAsia="Calibri" w:hAnsi="Arial" w:cs="Arial"/>
            <w:sz w:val="24"/>
            <w:szCs w:val="24"/>
          </w:rPr>
          <w:t>shocks from radiation-driven winds</w:t>
        </w:r>
      </w:ins>
      <w:ins w:id="108" w:author="McCaffrey,Trevor" w:date="2022-01-20T20:38:00Z">
        <w:r w:rsidR="000E0D19">
          <w:rPr>
            <w:rFonts w:ascii="Arial" w:eastAsia="Calibri" w:hAnsi="Arial" w:cs="Arial"/>
            <w:sz w:val="24"/>
            <w:szCs w:val="24"/>
          </w:rPr>
          <w:t xml:space="preserve">, or </w:t>
        </w:r>
      </w:ins>
      <w:ins w:id="109" w:author="McCaffrey,Trevor" w:date="2022-01-20T20:51:00Z">
        <w:r w:rsidR="00EC1636">
          <w:rPr>
            <w:rFonts w:ascii="Arial" w:eastAsia="Calibri" w:hAnsi="Arial" w:cs="Arial"/>
            <w:sz w:val="24"/>
            <w:szCs w:val="24"/>
          </w:rPr>
          <w:t xml:space="preserve">even </w:t>
        </w:r>
      </w:ins>
      <w:ins w:id="110" w:author="McCaffrey,Trevor" w:date="2022-01-20T20:52:00Z">
        <w:r w:rsidR="00EC1636">
          <w:rPr>
            <w:rFonts w:ascii="Arial" w:eastAsia="Calibri" w:hAnsi="Arial" w:cs="Arial"/>
            <w:sz w:val="24"/>
            <w:szCs w:val="24"/>
          </w:rPr>
          <w:t>much weaker</w:t>
        </w:r>
      </w:ins>
      <w:ins w:id="111" w:author="McCaffrey,Trevor" w:date="2022-01-20T21:14:00Z">
        <w:r w:rsidR="00281056">
          <w:rPr>
            <w:rFonts w:ascii="Arial" w:eastAsia="Calibri" w:hAnsi="Arial" w:cs="Arial"/>
            <w:sz w:val="24"/>
            <w:szCs w:val="24"/>
          </w:rPr>
          <w:t>,</w:t>
        </w:r>
      </w:ins>
      <w:ins w:id="112" w:author="McCaffrey,Trevor" w:date="2022-01-20T20:52:00Z">
        <w:r w:rsidR="00EC1636">
          <w:rPr>
            <w:rFonts w:ascii="Arial" w:eastAsia="Calibri" w:hAnsi="Arial" w:cs="Arial"/>
            <w:sz w:val="24"/>
            <w:szCs w:val="24"/>
          </w:rPr>
          <w:t xml:space="preserve"> seemingly frustrated</w:t>
        </w:r>
      </w:ins>
      <w:ins w:id="113" w:author="McCaffrey,Trevor" w:date="2022-01-20T21:14:00Z">
        <w:r w:rsidR="00281056">
          <w:rPr>
            <w:rFonts w:ascii="Arial" w:eastAsia="Calibri" w:hAnsi="Arial" w:cs="Arial"/>
            <w:sz w:val="24"/>
            <w:szCs w:val="24"/>
          </w:rPr>
          <w:t>,</w:t>
        </w:r>
      </w:ins>
      <w:ins w:id="114" w:author="McCaffrey,Trevor" w:date="2022-01-20T20:52:00Z">
        <w:r w:rsidR="00EC1636">
          <w:rPr>
            <w:rFonts w:ascii="Arial" w:eastAsia="Calibri" w:hAnsi="Arial" w:cs="Arial"/>
            <w:sz w:val="24"/>
            <w:szCs w:val="24"/>
          </w:rPr>
          <w:t xml:space="preserve"> jets</w:t>
        </w:r>
      </w:ins>
      <w:ins w:id="115" w:author="McCaffrey,Trevor" w:date="2022-01-20T20:39:00Z">
        <w:r w:rsidR="000E0D19">
          <w:rPr>
            <w:rFonts w:ascii="Arial" w:eastAsia="Calibri" w:hAnsi="Arial" w:cs="Arial"/>
            <w:sz w:val="24"/>
            <w:szCs w:val="24"/>
          </w:rPr>
          <w:t xml:space="preserve">; these processes may even work together, e.g., where an AGN wind fuels </w:t>
        </w:r>
      </w:ins>
      <w:ins w:id="116" w:author="McCaffrey,Trevor" w:date="2022-01-20T20:52:00Z">
        <w:r w:rsidR="00EC1636">
          <w:rPr>
            <w:rFonts w:ascii="Arial" w:eastAsia="Calibri" w:hAnsi="Arial" w:cs="Arial"/>
            <w:sz w:val="24"/>
            <w:szCs w:val="24"/>
          </w:rPr>
          <w:t>a</w:t>
        </w:r>
      </w:ins>
      <w:ins w:id="117" w:author="McCaffrey,Trevor" w:date="2022-01-20T20:39:00Z">
        <w:r w:rsidR="000E0D19">
          <w:rPr>
            <w:rFonts w:ascii="Arial" w:eastAsia="Calibri" w:hAnsi="Arial" w:cs="Arial"/>
            <w:sz w:val="24"/>
            <w:szCs w:val="24"/>
          </w:rPr>
          <w:t xml:space="preserve"> starburst. </w:t>
        </w:r>
      </w:ins>
      <w:r w:rsidRPr="00F862CC">
        <w:rPr>
          <w:rFonts w:ascii="Arial" w:eastAsia="Calibri" w:hAnsi="Arial" w:cs="Arial"/>
          <w:sz w:val="24"/>
          <w:szCs w:val="24"/>
        </w:rPr>
        <w:t xml:space="preserve">Since radio-quiet quasars make up the vast majority of the quasar population, further knowledge </w:t>
      </w:r>
      <w:ins w:id="118" w:author="McCaffrey,Trevor" w:date="2022-01-21T01:01:00Z">
        <w:r w:rsidR="00F54A8C">
          <w:rPr>
            <w:rFonts w:ascii="Arial" w:eastAsia="Calibri" w:hAnsi="Arial" w:cs="Arial"/>
            <w:sz w:val="24"/>
            <w:szCs w:val="24"/>
          </w:rPr>
          <w:t xml:space="preserve">on their origin of radio emission </w:t>
        </w:r>
      </w:ins>
      <w:r w:rsidRPr="00F862CC">
        <w:rPr>
          <w:rFonts w:ascii="Arial" w:eastAsia="Calibri" w:hAnsi="Arial" w:cs="Arial"/>
          <w:sz w:val="24"/>
          <w:szCs w:val="24"/>
        </w:rPr>
        <w:t>is a key piece of advancing our understanding of AGN physics, and thus galaxy evolution as a whole.</w:t>
      </w:r>
    </w:p>
    <w:p w14:paraId="4434EC50" w14:textId="6C221D85" w:rsidR="008C6BB3" w:rsidRPr="00F862CC" w:rsidRDefault="008C6BB3" w:rsidP="008C6BB3">
      <w:pPr>
        <w:spacing w:after="0" w:line="240" w:lineRule="auto"/>
        <w:ind w:right="20" w:firstLine="720"/>
        <w:rPr>
          <w:rFonts w:ascii="Arial" w:hAnsi="Arial" w:cs="Arial"/>
          <w:sz w:val="24"/>
          <w:szCs w:val="24"/>
        </w:rPr>
      </w:pPr>
      <w:r w:rsidRPr="00F862CC">
        <w:rPr>
          <w:rFonts w:ascii="Arial" w:hAnsi="Arial" w:cs="Arial"/>
          <w:sz w:val="24"/>
          <w:szCs w:val="24"/>
        </w:rPr>
        <w:t xml:space="preserve">In general, the majority of attainable information for an astronomical object comes from two analysis techniques: imaging and spectroscopy.  An image tells us how much light in a given wavelength range is coming from a specific direction.  A spectrum of the same source tells us how much light it is emitting at each wavelength, how far away it is, its elemental composition, how fast that gas is moving, and much more about the overall source environment.  Thus, while imaging is more attractive to the eye, spectroscopy provides much more solid foundation for building </w:t>
      </w:r>
      <w:commentRangeStart w:id="119"/>
      <w:commentRangeStart w:id="120"/>
      <w:r w:rsidRPr="00F862CC">
        <w:rPr>
          <w:rFonts w:ascii="Arial" w:hAnsi="Arial" w:cs="Arial"/>
          <w:sz w:val="24"/>
          <w:szCs w:val="24"/>
        </w:rPr>
        <w:t>astro</w:t>
      </w:r>
      <w:ins w:id="121" w:author="McCaffrey,Trevor" w:date="2022-01-20T18:11:00Z">
        <w:r w:rsidR="001E5655">
          <w:rPr>
            <w:rFonts w:ascii="Arial" w:hAnsi="Arial" w:cs="Arial"/>
            <w:sz w:val="24"/>
            <w:szCs w:val="24"/>
          </w:rPr>
          <w:t>physical</w:t>
        </w:r>
      </w:ins>
      <w:del w:id="122" w:author="McCaffrey,Trevor" w:date="2022-01-20T18:11:00Z">
        <w:r w:rsidRPr="00F862CC" w:rsidDel="001E5655">
          <w:rPr>
            <w:rFonts w:ascii="Arial" w:hAnsi="Arial" w:cs="Arial"/>
            <w:sz w:val="24"/>
            <w:szCs w:val="24"/>
          </w:rPr>
          <w:delText>nomical</w:delText>
        </w:r>
      </w:del>
      <w:r w:rsidRPr="00F862CC">
        <w:rPr>
          <w:rFonts w:ascii="Arial" w:hAnsi="Arial" w:cs="Arial"/>
          <w:sz w:val="24"/>
          <w:szCs w:val="24"/>
        </w:rPr>
        <w:t xml:space="preserve"> </w:t>
      </w:r>
      <w:commentRangeEnd w:id="119"/>
      <w:r w:rsidR="00217AE8">
        <w:rPr>
          <w:rStyle w:val="CommentReference"/>
        </w:rPr>
        <w:commentReference w:id="119"/>
      </w:r>
      <w:commentRangeEnd w:id="120"/>
      <w:r w:rsidR="001E5655">
        <w:rPr>
          <w:rStyle w:val="CommentReference"/>
        </w:rPr>
        <w:commentReference w:id="120"/>
      </w:r>
      <w:r w:rsidRPr="00F862CC">
        <w:rPr>
          <w:rFonts w:ascii="Arial" w:hAnsi="Arial" w:cs="Arial"/>
          <w:sz w:val="24"/>
          <w:szCs w:val="24"/>
        </w:rPr>
        <w:t>theory</w:t>
      </w:r>
      <w:r>
        <w:rPr>
          <w:rFonts w:ascii="Arial" w:hAnsi="Arial" w:cs="Arial"/>
          <w:sz w:val="24"/>
          <w:szCs w:val="24"/>
        </w:rPr>
        <w:t xml:space="preserve"> upon</w:t>
      </w:r>
      <w:r w:rsidRPr="00F862CC">
        <w:rPr>
          <w:rFonts w:ascii="Arial" w:hAnsi="Arial" w:cs="Arial"/>
          <w:sz w:val="24"/>
          <w:szCs w:val="24"/>
        </w:rPr>
        <w:t>.  Over the past 2.5 years, Professor Gordon Richards, Dr Amy Kimball, and I have been connecting spectroscopic properties of quasars with their radio properties to underpin physical mechanisms responsible for producing their radio emission.</w:t>
      </w:r>
    </w:p>
    <w:p w14:paraId="3D5A803F" w14:textId="2FCEF434" w:rsidR="008C6BB3" w:rsidRPr="00F862CC" w:rsidRDefault="008C6BB3" w:rsidP="008C6BB3">
      <w:pPr>
        <w:spacing w:after="0" w:line="240" w:lineRule="auto"/>
        <w:ind w:right="120" w:firstLine="720"/>
        <w:rPr>
          <w:rFonts w:ascii="Arial" w:eastAsia="Calibri" w:hAnsi="Arial" w:cs="Arial"/>
          <w:sz w:val="24"/>
          <w:szCs w:val="24"/>
        </w:rPr>
      </w:pPr>
      <w:r w:rsidRPr="00F862CC">
        <w:rPr>
          <w:rFonts w:ascii="Arial" w:eastAsia="Calibri" w:hAnsi="Arial" w:cs="Arial"/>
          <w:sz w:val="24"/>
          <w:szCs w:val="24"/>
        </w:rPr>
        <w:t xml:space="preserve">I began working on my first research project </w:t>
      </w:r>
      <w:ins w:id="123" w:author="McCaffrey,Trevor" w:date="2022-01-21T12:03:00Z">
        <w:r w:rsidR="00E02931">
          <w:rPr>
            <w:rFonts w:ascii="Arial" w:eastAsia="Calibri" w:hAnsi="Arial" w:cs="Arial"/>
            <w:sz w:val="24"/>
            <w:szCs w:val="24"/>
          </w:rPr>
          <w:t xml:space="preserve">with Professor Richards </w:t>
        </w:r>
      </w:ins>
      <w:r w:rsidRPr="00F862CC">
        <w:rPr>
          <w:rFonts w:ascii="Arial" w:eastAsia="Calibri" w:hAnsi="Arial" w:cs="Arial"/>
          <w:sz w:val="24"/>
          <w:szCs w:val="24"/>
        </w:rPr>
        <w:t xml:space="preserve">through </w:t>
      </w:r>
      <w:ins w:id="124" w:author="Dolinski,Michelle" w:date="2022-01-17T17:02:00Z">
        <w:r w:rsidR="0065627E">
          <w:rPr>
            <w:rFonts w:ascii="Arial" w:eastAsia="Calibri" w:hAnsi="Arial" w:cs="Arial"/>
            <w:sz w:val="24"/>
            <w:szCs w:val="24"/>
          </w:rPr>
          <w:t>the</w:t>
        </w:r>
      </w:ins>
      <w:r w:rsidRPr="00F862CC">
        <w:rPr>
          <w:rFonts w:ascii="Arial" w:eastAsia="Calibri" w:hAnsi="Arial" w:cs="Arial"/>
          <w:sz w:val="24"/>
          <w:szCs w:val="24"/>
        </w:rPr>
        <w:t xml:space="preserve"> selective </w:t>
      </w:r>
      <w:ins w:id="125" w:author="Dolinski,Michelle" w:date="2022-01-17T17:02:00Z">
        <w:r w:rsidR="0065627E">
          <w:rPr>
            <w:rFonts w:ascii="Arial" w:eastAsia="Calibri" w:hAnsi="Arial" w:cs="Arial"/>
            <w:sz w:val="24"/>
            <w:szCs w:val="24"/>
          </w:rPr>
          <w:t xml:space="preserve">STAR </w:t>
        </w:r>
      </w:ins>
      <w:r w:rsidRPr="00F862CC">
        <w:rPr>
          <w:rFonts w:ascii="Arial" w:eastAsia="Calibri" w:hAnsi="Arial" w:cs="Arial"/>
          <w:sz w:val="24"/>
          <w:szCs w:val="24"/>
        </w:rPr>
        <w:t>research program at Drexel</w:t>
      </w:r>
      <w:ins w:id="126" w:author="McCaffrey,Trevor" w:date="2022-01-21T12:20:00Z">
        <w:r w:rsidR="00125EBF">
          <w:rPr>
            <w:rFonts w:ascii="Arial" w:eastAsia="Calibri" w:hAnsi="Arial" w:cs="Arial"/>
            <w:sz w:val="24"/>
            <w:szCs w:val="24"/>
          </w:rPr>
          <w:t>, where I also began my collaboration with Dr Kimball</w:t>
        </w:r>
      </w:ins>
      <w:r w:rsidRPr="00F862CC">
        <w:rPr>
          <w:rFonts w:ascii="Arial" w:eastAsia="Calibri" w:hAnsi="Arial" w:cs="Arial"/>
          <w:sz w:val="24"/>
          <w:szCs w:val="24"/>
        </w:rPr>
        <w:t xml:space="preserve">.  Throughout the summer after my freshman year, I worked with data from the Very Large Array (VLA) to produce radio images of 50 quasars.  </w:t>
      </w:r>
      <w:del w:id="127" w:author="Dolinski,Michelle" w:date="2022-01-17T17:02:00Z">
        <w:r w:rsidRPr="00F862CC" w:rsidDel="0065627E">
          <w:rPr>
            <w:rFonts w:ascii="Arial" w:eastAsia="Calibri" w:hAnsi="Arial" w:cs="Arial"/>
            <w:sz w:val="24"/>
            <w:szCs w:val="24"/>
          </w:rPr>
          <w:delText xml:space="preserve">For each quasar, I retrieved a package of raw data from the VLA detailing the observation; the </w:delText>
        </w:r>
      </w:del>
      <w:ins w:id="128" w:author="Dolinski,Michelle" w:date="2022-01-17T17:02:00Z">
        <w:r w:rsidR="0065627E">
          <w:rPr>
            <w:rFonts w:ascii="Arial" w:eastAsia="Calibri" w:hAnsi="Arial" w:cs="Arial"/>
            <w:sz w:val="24"/>
            <w:szCs w:val="24"/>
          </w:rPr>
          <w:t xml:space="preserve">The </w:t>
        </w:r>
      </w:ins>
      <w:r w:rsidRPr="00F862CC">
        <w:rPr>
          <w:rFonts w:ascii="Arial" w:eastAsia="Calibri" w:hAnsi="Arial" w:cs="Arial"/>
          <w:sz w:val="24"/>
          <w:szCs w:val="24"/>
        </w:rPr>
        <w:t xml:space="preserve">VLA is an interferometer that consists of </w:t>
      </w:r>
      <w:del w:id="129" w:author="McCaffrey,Trevor" w:date="2022-01-20T23:13:00Z">
        <w:r w:rsidRPr="00F862CC" w:rsidDel="0052631C">
          <w:rPr>
            <w:rFonts w:ascii="Arial" w:eastAsia="Calibri" w:hAnsi="Arial" w:cs="Arial"/>
            <w:sz w:val="24"/>
            <w:szCs w:val="24"/>
          </w:rPr>
          <w:delText>24-</w:delText>
        </w:r>
      </w:del>
      <w:r w:rsidRPr="00F862CC">
        <w:rPr>
          <w:rFonts w:ascii="Arial" w:eastAsia="Calibri" w:hAnsi="Arial" w:cs="Arial"/>
          <w:sz w:val="24"/>
          <w:szCs w:val="24"/>
        </w:rPr>
        <w:t xml:space="preserve">27 antennas contributing to each observation. </w:t>
      </w:r>
      <w:ins w:id="130" w:author="McCaffrey,Trevor" w:date="2022-01-20T21:18:00Z">
        <w:r w:rsidR="00F40CD3" w:rsidRPr="00F862CC">
          <w:rPr>
            <w:rFonts w:ascii="Arial" w:eastAsia="Calibri" w:hAnsi="Arial" w:cs="Arial"/>
            <w:sz w:val="24"/>
            <w:szCs w:val="24"/>
          </w:rPr>
          <w:t>For each quasar, I retrieved a package of raw data from the VLA detailing the observation</w:t>
        </w:r>
        <w:r w:rsidR="00F40CD3">
          <w:rPr>
            <w:rFonts w:ascii="Arial" w:eastAsia="Calibri" w:hAnsi="Arial" w:cs="Arial"/>
            <w:sz w:val="24"/>
            <w:szCs w:val="24"/>
          </w:rPr>
          <w:t xml:space="preserve">. </w:t>
        </w:r>
      </w:ins>
      <w:del w:id="131" w:author="McCaffrey,Trevor" w:date="2022-01-20T20:43:00Z">
        <w:r w:rsidRPr="00F862CC" w:rsidDel="003B188E">
          <w:rPr>
            <w:rFonts w:ascii="Arial" w:eastAsia="Calibri" w:hAnsi="Arial" w:cs="Arial"/>
            <w:sz w:val="24"/>
            <w:szCs w:val="24"/>
          </w:rPr>
          <w:delText xml:space="preserve"> </w:delText>
        </w:r>
      </w:del>
      <w:ins w:id="132" w:author="Dolinski,Michelle" w:date="2022-01-17T17:03:00Z">
        <w:del w:id="133" w:author="McCaffrey,Trevor" w:date="2022-01-20T20:43:00Z">
          <w:r w:rsidR="0065627E" w:rsidRPr="00F862CC" w:rsidDel="003B188E">
            <w:rPr>
              <w:rFonts w:ascii="Arial" w:eastAsia="Calibri" w:hAnsi="Arial" w:cs="Arial"/>
              <w:sz w:val="24"/>
              <w:szCs w:val="24"/>
            </w:rPr>
            <w:delText>For each quasar, I retrieved a package of raw data from the VLA detailing the observation</w:delText>
          </w:r>
          <w:r w:rsidR="0065627E" w:rsidDel="003B188E">
            <w:rPr>
              <w:rFonts w:ascii="Arial" w:eastAsia="Calibri" w:hAnsi="Arial" w:cs="Arial"/>
              <w:sz w:val="24"/>
              <w:szCs w:val="24"/>
            </w:rPr>
            <w:delText xml:space="preserve">. </w:delText>
          </w:r>
        </w:del>
      </w:ins>
      <w:del w:id="134" w:author="McCaffrey,Trevor" w:date="2022-01-20T23:39:00Z">
        <w:r w:rsidRPr="00F862CC" w:rsidDel="00EA480E">
          <w:rPr>
            <w:rFonts w:ascii="Arial" w:eastAsia="Calibri" w:hAnsi="Arial" w:cs="Arial"/>
            <w:sz w:val="24"/>
            <w:szCs w:val="24"/>
          </w:rPr>
          <w:delText>To ensure that the observations translated into high-quality astronomical images</w:delText>
        </w:r>
      </w:del>
      <w:ins w:id="135" w:author="McCaffrey,Trevor" w:date="2022-01-20T23:39:00Z">
        <w:r w:rsidR="00EA480E">
          <w:rPr>
            <w:rFonts w:ascii="Arial" w:eastAsia="Calibri" w:hAnsi="Arial" w:cs="Arial"/>
            <w:sz w:val="24"/>
            <w:szCs w:val="24"/>
          </w:rPr>
          <w:t>Prior to imaging</w:t>
        </w:r>
      </w:ins>
      <w:r w:rsidRPr="00F862CC">
        <w:rPr>
          <w:rFonts w:ascii="Arial" w:eastAsia="Calibri" w:hAnsi="Arial" w:cs="Arial"/>
          <w:sz w:val="24"/>
          <w:szCs w:val="24"/>
        </w:rPr>
        <w:t>, I first had to carefully calibrate the data from each antenna</w:t>
      </w:r>
      <w:del w:id="136" w:author="McCaffrey,Trevor" w:date="2022-01-20T23:27:00Z">
        <w:r w:rsidRPr="00F862CC" w:rsidDel="004B7FC4">
          <w:rPr>
            <w:rFonts w:ascii="Arial" w:eastAsia="Calibri" w:hAnsi="Arial" w:cs="Arial"/>
            <w:sz w:val="24"/>
            <w:szCs w:val="24"/>
          </w:rPr>
          <w:delText xml:space="preserve"> </w:delText>
        </w:r>
      </w:del>
      <w:ins w:id="137" w:author="McCaffrey,Trevor" w:date="2022-01-20T23:27:00Z">
        <w:r w:rsidR="004B7FC4">
          <w:rPr>
            <w:rFonts w:ascii="Arial" w:eastAsia="Calibri" w:hAnsi="Arial" w:cs="Arial"/>
            <w:sz w:val="24"/>
            <w:szCs w:val="24"/>
          </w:rPr>
          <w:t xml:space="preserve">, </w:t>
        </w:r>
      </w:ins>
      <w:ins w:id="138" w:author="McCaffrey,Trevor" w:date="2022-01-20T23:36:00Z">
        <w:r w:rsidR="00005EC4">
          <w:rPr>
            <w:rFonts w:ascii="Arial" w:eastAsia="Calibri" w:hAnsi="Arial" w:cs="Arial"/>
            <w:sz w:val="24"/>
            <w:szCs w:val="24"/>
          </w:rPr>
          <w:t>flagging spikes in</w:t>
        </w:r>
      </w:ins>
      <w:ins w:id="139" w:author="McCaffrey,Trevor" w:date="2022-01-20T23:39:00Z">
        <w:r w:rsidR="00EA480E">
          <w:rPr>
            <w:rFonts w:ascii="Arial" w:eastAsia="Calibri" w:hAnsi="Arial" w:cs="Arial"/>
            <w:sz w:val="24"/>
            <w:szCs w:val="24"/>
          </w:rPr>
          <w:t>dicative of radio frequency interference</w:t>
        </w:r>
      </w:ins>
      <w:ins w:id="140" w:author="McCaffrey,Trevor" w:date="2022-01-21T00:51:00Z">
        <w:r w:rsidR="007B41BB">
          <w:rPr>
            <w:rFonts w:ascii="Arial" w:eastAsia="Calibri" w:hAnsi="Arial" w:cs="Arial"/>
            <w:sz w:val="24"/>
            <w:szCs w:val="24"/>
          </w:rPr>
          <w:t>,</w:t>
        </w:r>
      </w:ins>
      <w:ins w:id="141" w:author="McCaffrey,Trevor" w:date="2022-01-20T23:39:00Z">
        <w:r w:rsidR="00EA480E">
          <w:rPr>
            <w:rFonts w:ascii="Arial" w:eastAsia="Calibri" w:hAnsi="Arial" w:cs="Arial"/>
            <w:sz w:val="24"/>
            <w:szCs w:val="24"/>
          </w:rPr>
          <w:t xml:space="preserve"> </w:t>
        </w:r>
      </w:ins>
      <w:ins w:id="142" w:author="McCaffrey,Trevor" w:date="2022-01-20T23:36:00Z">
        <w:r w:rsidR="00005EC4">
          <w:rPr>
            <w:rFonts w:ascii="Arial" w:eastAsia="Calibri" w:hAnsi="Arial" w:cs="Arial"/>
            <w:sz w:val="24"/>
            <w:szCs w:val="24"/>
          </w:rPr>
          <w:t xml:space="preserve">and identifying </w:t>
        </w:r>
      </w:ins>
      <w:ins w:id="143" w:author="McCaffrey,Trevor" w:date="2022-01-20T23:42:00Z">
        <w:r w:rsidR="00EA480E">
          <w:rPr>
            <w:rFonts w:ascii="Arial" w:eastAsia="Calibri" w:hAnsi="Arial" w:cs="Arial"/>
            <w:sz w:val="24"/>
            <w:szCs w:val="24"/>
          </w:rPr>
          <w:t>faulty</w:t>
        </w:r>
      </w:ins>
      <w:ins w:id="144" w:author="McCaffrey,Trevor" w:date="2022-01-20T23:35:00Z">
        <w:r w:rsidR="00005EC4">
          <w:rPr>
            <w:rFonts w:ascii="Arial" w:eastAsia="Calibri" w:hAnsi="Arial" w:cs="Arial"/>
            <w:sz w:val="24"/>
            <w:szCs w:val="24"/>
          </w:rPr>
          <w:t xml:space="preserve"> phase response</w:t>
        </w:r>
      </w:ins>
      <w:ins w:id="145" w:author="McCaffrey,Trevor" w:date="2022-01-20T23:37:00Z">
        <w:r w:rsidR="00005EC4">
          <w:rPr>
            <w:rFonts w:ascii="Arial" w:eastAsia="Calibri" w:hAnsi="Arial" w:cs="Arial"/>
            <w:sz w:val="24"/>
            <w:szCs w:val="24"/>
          </w:rPr>
          <w:t xml:space="preserve">s – which are used </w:t>
        </w:r>
        <w:r w:rsidR="00EA480E">
          <w:rPr>
            <w:rFonts w:ascii="Arial" w:eastAsia="Calibri" w:hAnsi="Arial" w:cs="Arial"/>
            <w:sz w:val="24"/>
            <w:szCs w:val="24"/>
          </w:rPr>
          <w:t xml:space="preserve">to </w:t>
        </w:r>
      </w:ins>
      <w:ins w:id="146" w:author="McCaffrey,Trevor" w:date="2022-01-21T00:51:00Z">
        <w:r w:rsidR="007B41BB">
          <w:rPr>
            <w:rFonts w:ascii="Arial" w:eastAsia="Calibri" w:hAnsi="Arial" w:cs="Arial"/>
            <w:sz w:val="24"/>
            <w:szCs w:val="24"/>
          </w:rPr>
          <w:t>sync</w:t>
        </w:r>
      </w:ins>
      <w:ins w:id="147" w:author="McCaffrey,Trevor" w:date="2022-01-20T23:37:00Z">
        <w:r w:rsidR="00EA480E">
          <w:rPr>
            <w:rFonts w:ascii="Arial" w:eastAsia="Calibri" w:hAnsi="Arial" w:cs="Arial"/>
            <w:sz w:val="24"/>
            <w:szCs w:val="24"/>
          </w:rPr>
          <w:t xml:space="preserve"> all 27 signals into </w:t>
        </w:r>
      </w:ins>
      <w:ins w:id="148" w:author="McCaffrey,Trevor" w:date="2022-01-20T23:38:00Z">
        <w:r w:rsidR="00EA480E">
          <w:rPr>
            <w:rFonts w:ascii="Arial" w:eastAsia="Calibri" w:hAnsi="Arial" w:cs="Arial"/>
            <w:sz w:val="24"/>
            <w:szCs w:val="24"/>
          </w:rPr>
          <w:t>a single coherent one</w:t>
        </w:r>
      </w:ins>
      <w:ins w:id="149" w:author="McCaffrey,Trevor" w:date="2022-01-20T23:42:00Z">
        <w:r w:rsidR="00EA480E">
          <w:rPr>
            <w:rFonts w:ascii="Arial" w:eastAsia="Calibri" w:hAnsi="Arial" w:cs="Arial"/>
            <w:sz w:val="24"/>
            <w:szCs w:val="24"/>
          </w:rPr>
          <w:t xml:space="preserve"> -- </w:t>
        </w:r>
      </w:ins>
      <w:ins w:id="150" w:author="McCaffrey,Trevor" w:date="2022-01-20T23:35:00Z">
        <w:r w:rsidR="00005EC4">
          <w:rPr>
            <w:rFonts w:ascii="Arial" w:eastAsia="Calibri" w:hAnsi="Arial" w:cs="Arial"/>
            <w:sz w:val="24"/>
            <w:szCs w:val="24"/>
          </w:rPr>
          <w:t xml:space="preserve">that would smear the </w:t>
        </w:r>
      </w:ins>
      <w:ins w:id="151" w:author="McCaffrey,Trevor" w:date="2022-01-20T23:38:00Z">
        <w:r w:rsidR="00EA480E">
          <w:rPr>
            <w:rFonts w:ascii="Arial" w:eastAsia="Calibri" w:hAnsi="Arial" w:cs="Arial"/>
            <w:sz w:val="24"/>
            <w:szCs w:val="24"/>
          </w:rPr>
          <w:t>final product</w:t>
        </w:r>
      </w:ins>
      <w:del w:id="152" w:author="McCaffrey,Trevor" w:date="2022-01-20T23:27:00Z">
        <w:r w:rsidRPr="00F862CC" w:rsidDel="004B7FC4">
          <w:rPr>
            <w:rFonts w:ascii="Arial" w:eastAsia="Calibri" w:hAnsi="Arial" w:cs="Arial"/>
            <w:sz w:val="24"/>
            <w:szCs w:val="24"/>
          </w:rPr>
          <w:delText>to make sure each was operating correctly</w:delText>
        </w:r>
      </w:del>
      <w:r w:rsidRPr="00F862CC">
        <w:rPr>
          <w:rFonts w:ascii="Arial" w:eastAsia="Calibri" w:hAnsi="Arial" w:cs="Arial"/>
          <w:sz w:val="24"/>
          <w:szCs w:val="24"/>
        </w:rPr>
        <w:t>.</w:t>
      </w:r>
      <w:ins w:id="153" w:author="McCaffrey,Trevor" w:date="2022-01-20T21:15:00Z">
        <w:r w:rsidR="00281056">
          <w:rPr>
            <w:rFonts w:ascii="Arial" w:eastAsia="Calibri" w:hAnsi="Arial" w:cs="Arial"/>
            <w:sz w:val="24"/>
            <w:szCs w:val="24"/>
          </w:rPr>
          <w:t xml:space="preserve"> </w:t>
        </w:r>
      </w:ins>
      <w:del w:id="154" w:author="McCaffrey,Trevor" w:date="2022-01-20T20:45:00Z">
        <w:r w:rsidRPr="00F862CC" w:rsidDel="003B188E">
          <w:rPr>
            <w:rFonts w:ascii="Arial" w:eastAsia="Calibri" w:hAnsi="Arial" w:cs="Arial"/>
            <w:sz w:val="24"/>
            <w:szCs w:val="24"/>
          </w:rPr>
          <w:delText xml:space="preserve">  </w:delText>
        </w:r>
      </w:del>
      <w:r w:rsidRPr="00F862CC">
        <w:rPr>
          <w:rFonts w:ascii="Arial" w:eastAsia="Calibri" w:hAnsi="Arial" w:cs="Arial"/>
          <w:sz w:val="24"/>
          <w:szCs w:val="24"/>
        </w:rPr>
        <w:t xml:space="preserve">After checking the quality of each individual antenna </w:t>
      </w:r>
      <w:r w:rsidRPr="00F862CC">
        <w:rPr>
          <w:rFonts w:ascii="Arial" w:eastAsia="Calibri" w:hAnsi="Arial" w:cs="Arial"/>
          <w:sz w:val="24"/>
          <w:szCs w:val="24"/>
        </w:rPr>
        <w:lastRenderedPageBreak/>
        <w:t xml:space="preserve">exposure, I would begin the </w:t>
      </w:r>
      <w:del w:id="155"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deconvolution</w:t>
      </w:r>
      <w:del w:id="156" w:author="Dolinski,Michelle" w:date="2022-01-17T17:04:00Z">
        <w:r w:rsidRPr="00F862CC" w:rsidDel="00A60F87">
          <w:rPr>
            <w:rFonts w:ascii="Arial" w:eastAsia="Calibri" w:hAnsi="Arial" w:cs="Arial"/>
            <w:sz w:val="24"/>
            <w:szCs w:val="24"/>
          </w:rPr>
          <w:delText>”</w:delText>
        </w:r>
      </w:del>
      <w:r w:rsidRPr="00F862CC">
        <w:rPr>
          <w:rFonts w:ascii="Arial" w:eastAsia="Calibri" w:hAnsi="Arial" w:cs="Arial"/>
          <w:sz w:val="24"/>
          <w:szCs w:val="24"/>
        </w:rPr>
        <w:t xml:space="preserve"> process – the act of transforming interferometric data into an interpretable sky brightness distribution, i.e., an image.  I performed this in the Common Astronomy Software Application, an </w:t>
      </w:r>
      <w:proofErr w:type="spellStart"/>
      <w:r w:rsidRPr="00F862CC">
        <w:rPr>
          <w:rFonts w:ascii="Arial" w:eastAsia="Calibri" w:hAnsi="Arial" w:cs="Arial"/>
          <w:sz w:val="24"/>
          <w:szCs w:val="24"/>
        </w:rPr>
        <w:t>IPython</w:t>
      </w:r>
      <w:proofErr w:type="spellEnd"/>
      <w:r w:rsidRPr="00F862CC">
        <w:rPr>
          <w:rFonts w:ascii="Arial" w:eastAsia="Calibri" w:hAnsi="Arial" w:cs="Arial"/>
          <w:sz w:val="24"/>
          <w:szCs w:val="24"/>
        </w:rPr>
        <w:t xml:space="preserve"> environment tailored to reducing astronomical images, with many complex deconvolution algorithms built in.  Because nobody else at Drexel had experience working with radio data, I learned all about the imaging process </w:t>
      </w:r>
      <w:del w:id="157" w:author="McCaffrey,Trevor" w:date="2022-01-21T12:21:00Z">
        <w:r w:rsidRPr="00F862CC" w:rsidDel="00125EBF">
          <w:rPr>
            <w:rFonts w:ascii="Arial" w:eastAsia="Calibri" w:hAnsi="Arial" w:cs="Arial"/>
            <w:sz w:val="24"/>
            <w:szCs w:val="24"/>
          </w:rPr>
          <w:delText xml:space="preserve">on my own </w:delText>
        </w:r>
      </w:del>
      <w:ins w:id="158" w:author="McCaffrey,Trevor" w:date="2022-01-21T12:21:00Z">
        <w:r w:rsidR="00125EBF">
          <w:rPr>
            <w:rFonts w:ascii="Arial" w:eastAsia="Calibri" w:hAnsi="Arial" w:cs="Arial"/>
            <w:sz w:val="24"/>
            <w:szCs w:val="24"/>
          </w:rPr>
          <w:t xml:space="preserve">with limited remote assistance from </w:t>
        </w:r>
      </w:ins>
      <w:del w:id="159" w:author="McCaffrey,Trevor" w:date="2022-01-21T12:28:00Z">
        <w:r w:rsidRPr="00F862CC" w:rsidDel="00C01C2A">
          <w:rPr>
            <w:rFonts w:ascii="Arial" w:eastAsia="Calibri" w:hAnsi="Arial" w:cs="Arial"/>
            <w:sz w:val="24"/>
            <w:szCs w:val="24"/>
          </w:rPr>
          <w:delText>and</w:delText>
        </w:r>
      </w:del>
      <w:ins w:id="160" w:author="McCaffrey,Trevor" w:date="2022-01-21T12:28:00Z">
        <w:r w:rsidR="00C01C2A">
          <w:rPr>
            <w:rFonts w:ascii="Arial" w:eastAsia="Calibri" w:hAnsi="Arial" w:cs="Arial"/>
            <w:sz w:val="24"/>
            <w:szCs w:val="24"/>
          </w:rPr>
          <w:t>Dr Kimball and</w:t>
        </w:r>
      </w:ins>
      <w:r w:rsidRPr="00F862CC">
        <w:rPr>
          <w:rFonts w:ascii="Arial" w:eastAsia="Calibri" w:hAnsi="Arial" w:cs="Arial"/>
          <w:sz w:val="24"/>
          <w:szCs w:val="24"/>
        </w:rPr>
        <w:t xml:space="preserve"> spent much of my time working </w:t>
      </w:r>
      <w:r>
        <w:rPr>
          <w:rFonts w:ascii="Arial" w:eastAsia="Calibri" w:hAnsi="Arial" w:cs="Arial"/>
          <w:sz w:val="24"/>
          <w:szCs w:val="24"/>
        </w:rPr>
        <w:t xml:space="preserve">alone </w:t>
      </w:r>
      <w:r w:rsidRPr="00F862CC">
        <w:rPr>
          <w:rFonts w:ascii="Arial" w:eastAsia="Calibri" w:hAnsi="Arial" w:cs="Arial"/>
          <w:sz w:val="24"/>
          <w:szCs w:val="24"/>
        </w:rPr>
        <w:t xml:space="preserve">to understand these different imaging algorithms and how to </w:t>
      </w:r>
      <w:r w:rsidRPr="00F862CC">
        <w:rPr>
          <w:rFonts w:ascii="Arial" w:hAnsi="Arial" w:cs="Arial"/>
          <w:noProof/>
          <w:sz w:val="20"/>
          <w:szCs w:val="20"/>
        </w:rPr>
        <w:drawing>
          <wp:anchor distT="0" distB="0" distL="114300" distR="114300" simplePos="0" relativeHeight="251660288" behindDoc="1" locked="0" layoutInCell="1" allowOverlap="1" wp14:anchorId="52C3F215" wp14:editId="422ADF6D">
            <wp:simplePos x="0" y="0"/>
            <wp:positionH relativeFrom="column">
              <wp:posOffset>3138477</wp:posOffset>
            </wp:positionH>
            <wp:positionV relativeFrom="paragraph">
              <wp:posOffset>762000</wp:posOffset>
            </wp:positionV>
            <wp:extent cx="2811145" cy="5361305"/>
            <wp:effectExtent l="0" t="0" r="0" b="0"/>
            <wp:wrapTight wrapText="bothSides">
              <wp:wrapPolygon edited="0">
                <wp:start x="0" y="0"/>
                <wp:lineTo x="0" y="21541"/>
                <wp:lineTo x="21468" y="21541"/>
                <wp:lineTo x="2146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1145" cy="5361305"/>
                    </a:xfrm>
                    <a:prstGeom prst="rect">
                      <a:avLst/>
                    </a:prstGeom>
                  </pic:spPr>
                </pic:pic>
              </a:graphicData>
            </a:graphic>
            <wp14:sizeRelH relativeFrom="page">
              <wp14:pctWidth>0</wp14:pctWidth>
            </wp14:sizeRelH>
            <wp14:sizeRelV relativeFrom="page">
              <wp14:pctHeight>0</wp14:pctHeight>
            </wp14:sizeRelV>
          </wp:anchor>
        </w:drawing>
      </w:r>
      <w:r w:rsidRPr="00F862CC">
        <w:rPr>
          <w:rFonts w:ascii="Arial" w:eastAsia="Calibri" w:hAnsi="Arial" w:cs="Arial"/>
          <w:sz w:val="24"/>
          <w:szCs w:val="24"/>
        </w:rPr>
        <w:t xml:space="preserve">apply them properly.   </w:t>
      </w:r>
    </w:p>
    <w:p w14:paraId="53F6B9CB" w14:textId="11D02F95" w:rsidR="008C6BB3" w:rsidRPr="00F862CC" w:rsidRDefault="008C6BB3" w:rsidP="00617457">
      <w:pPr>
        <w:spacing w:after="0" w:line="240" w:lineRule="auto"/>
        <w:ind w:right="120" w:firstLine="720"/>
        <w:rPr>
          <w:rFonts w:ascii="Arial" w:eastAsia="Calibri" w:hAnsi="Arial" w:cs="Arial"/>
          <w:sz w:val="24"/>
          <w:szCs w:val="24"/>
        </w:rPr>
      </w:pPr>
      <w:r w:rsidRPr="00F862CC">
        <w:rPr>
          <w:rFonts w:ascii="Arial" w:eastAsia="Calibri" w:hAnsi="Arial" w:cs="Arial"/>
          <w:noProof/>
          <w:sz w:val="24"/>
          <w:szCs w:val="24"/>
        </w:rPr>
        <mc:AlternateContent>
          <mc:Choice Requires="wps">
            <w:drawing>
              <wp:anchor distT="0" distB="0" distL="114300" distR="114300" simplePos="0" relativeHeight="251661312" behindDoc="1" locked="0" layoutInCell="1" allowOverlap="1" wp14:anchorId="01CA4399" wp14:editId="78341726">
                <wp:simplePos x="0" y="0"/>
                <wp:positionH relativeFrom="column">
                  <wp:posOffset>3168015</wp:posOffset>
                </wp:positionH>
                <wp:positionV relativeFrom="paragraph">
                  <wp:posOffset>4025265</wp:posOffset>
                </wp:positionV>
                <wp:extent cx="2812415" cy="1524000"/>
                <wp:effectExtent l="0" t="0" r="6985" b="13335"/>
                <wp:wrapTight wrapText="bothSides">
                  <wp:wrapPolygon edited="0">
                    <wp:start x="0" y="0"/>
                    <wp:lineTo x="0" y="21612"/>
                    <wp:lineTo x="21556" y="21612"/>
                    <wp:lineTo x="2155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12415" cy="1524000"/>
                        </a:xfrm>
                        <a:prstGeom prst="rect">
                          <a:avLst/>
                        </a:prstGeom>
                        <a:solidFill>
                          <a:schemeClr val="lt1"/>
                        </a:solidFill>
                        <a:ln w="6350">
                          <a:solidFill>
                            <a:prstClr val="black"/>
                          </a:solidFill>
                        </a:ln>
                      </wps:spPr>
                      <wps:txb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61"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A4399" id="_x0000_t202" coordsize="21600,21600" o:spt="202" path="m,l,21600r21600,l21600,xe">
                <v:stroke joinstyle="miter"/>
                <v:path gradientshapeok="t" o:connecttype="rect"/>
              </v:shapetype>
              <v:shape id="Text Box 1" o:spid="_x0000_s1026" type="#_x0000_t202" style="position:absolute;left:0;text-align:left;margin-left:249.45pt;margin-top:316.95pt;width:221.45pt;height:12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" fillcolor="white [3201]" strokeweight=".5pt">
                <v:textbox>
                  <w:txbxContent>
                    <w:p w14:paraId="419680DB" w14:textId="4FFD02DB" w:rsidR="008C6BB3" w:rsidRPr="00F862CC" w:rsidRDefault="008C6BB3" w:rsidP="008C6BB3">
                      <w:pPr>
                        <w:pStyle w:val="NormalWeb"/>
                        <w:rPr>
                          <w:sz w:val="20"/>
                          <w:szCs w:val="20"/>
                        </w:rPr>
                      </w:pPr>
                      <w:r w:rsidRPr="00F862CC">
                        <w:rPr>
                          <w:rFonts w:ascii="Calibri" w:hAnsi="Calibri" w:cs="Calibri"/>
                          <w:sz w:val="20"/>
                          <w:szCs w:val="20"/>
                        </w:rPr>
                        <w:t xml:space="preserve">Figure 1. Top: CIV emission line strength vs. blueshift (an indicator of the strength of a quasar’s wind). CIV distance combines the two parameters, defined as the scaled “distance” along the </w:t>
                      </w:r>
                      <w:ins w:id="162" w:author="McCaffrey,Trevor" w:date="2022-01-20T23:32:00Z">
                        <w:r w:rsidR="00005EC4" w:rsidRPr="00F862CC">
                          <w:rPr>
                            <w:rFonts w:ascii="Calibri" w:hAnsi="Calibri" w:cs="Calibri"/>
                            <w:sz w:val="20"/>
                            <w:szCs w:val="20"/>
                          </w:rPr>
                          <w:t xml:space="preserve">track </w:t>
                        </w:r>
                        <w:r w:rsidR="00005EC4">
                          <w:rPr>
                            <w:rFonts w:ascii="Calibri" w:hAnsi="Calibri" w:cs="Calibri"/>
                            <w:sz w:val="20"/>
                            <w:szCs w:val="20"/>
                          </w:rPr>
                          <w:t>starting</w:t>
                        </w:r>
                      </w:ins>
                      <w:r>
                        <w:rPr>
                          <w:rFonts w:ascii="Calibri" w:hAnsi="Calibri" w:cs="Calibri"/>
                          <w:sz w:val="20"/>
                          <w:szCs w:val="20"/>
                        </w:rPr>
                        <w:t xml:space="preserve"> </w:t>
                      </w:r>
                      <w:r w:rsidRPr="00F862CC">
                        <w:rPr>
                          <w:rFonts w:ascii="Calibri" w:hAnsi="Calibri" w:cs="Calibri"/>
                          <w:sz w:val="20"/>
                          <w:szCs w:val="20"/>
                        </w:rPr>
                        <w:t xml:space="preserve">from the upper left. Bottom: Fraction of quasars detected in the radio as a function of CIV distance. Sources with low/high distance are nominally detected at a higher rate than those with </w:t>
                      </w:r>
                      <w:r>
                        <w:rPr>
                          <w:rFonts w:ascii="Calibri" w:hAnsi="Calibri" w:cs="Calibri"/>
                          <w:sz w:val="20"/>
                          <w:szCs w:val="20"/>
                        </w:rPr>
                        <w:t>moderate CIV distance.</w:t>
                      </w:r>
                    </w:p>
                    <w:p w14:paraId="45DA28ED" w14:textId="77777777" w:rsidR="008C6BB3" w:rsidRPr="00F862CC" w:rsidRDefault="008C6BB3" w:rsidP="008C6BB3">
                      <w:pPr>
                        <w:rPr>
                          <w:sz w:val="20"/>
                          <w:szCs w:val="20"/>
                        </w:rPr>
                      </w:pPr>
                    </w:p>
                  </w:txbxContent>
                </v:textbox>
                <w10:wrap type="tight"/>
              </v:shape>
            </w:pict>
          </mc:Fallback>
        </mc:AlternateContent>
      </w:r>
      <w:r w:rsidRPr="00F862CC">
        <w:rPr>
          <w:rFonts w:ascii="Arial" w:eastAsia="Calibri" w:hAnsi="Arial" w:cs="Arial"/>
          <w:sz w:val="24"/>
          <w:szCs w:val="24"/>
        </w:rPr>
        <w:t>After performing imaging on the entire sample, I retrieved corresponding UV spectra for each target from the Sloan Digital Sky Survey (Schneider et al. 2010)</w:t>
      </w:r>
      <w:ins w:id="163" w:author="McCaffrey,Trevor" w:date="2022-01-20T23:29:00Z">
        <w:r w:rsidR="004B7FC4">
          <w:rPr>
            <w:rFonts w:ascii="Arial" w:eastAsia="Calibri" w:hAnsi="Arial" w:cs="Arial"/>
            <w:sz w:val="24"/>
            <w:szCs w:val="24"/>
          </w:rPr>
          <w:t xml:space="preserve"> and</w:t>
        </w:r>
      </w:ins>
      <w:del w:id="164" w:author="McCaffrey,Trevor" w:date="2022-01-20T23:29:00Z">
        <w:r w:rsidRPr="00F862CC" w:rsidDel="004B7FC4">
          <w:rPr>
            <w:rFonts w:ascii="Arial" w:eastAsia="Calibri" w:hAnsi="Arial" w:cs="Arial"/>
            <w:sz w:val="24"/>
            <w:szCs w:val="24"/>
          </w:rPr>
          <w:delText>.</w:delText>
        </w:r>
      </w:del>
      <w:del w:id="165" w:author="McCaffrey,Trevor" w:date="2022-01-20T21:30:00Z">
        <w:r w:rsidRPr="00F862CC" w:rsidDel="00A24885">
          <w:rPr>
            <w:rFonts w:ascii="Arial" w:eastAsia="Calibri" w:hAnsi="Arial" w:cs="Arial"/>
            <w:sz w:val="24"/>
            <w:szCs w:val="24"/>
          </w:rPr>
          <w:delText xml:space="preserve">  </w:delText>
        </w:r>
      </w:del>
      <w:del w:id="166" w:author="McCaffrey,Trevor" w:date="2022-01-20T23:29:00Z">
        <w:r w:rsidRPr="00F862CC" w:rsidDel="004B7FC4">
          <w:rPr>
            <w:rFonts w:ascii="Arial" w:eastAsia="Calibri" w:hAnsi="Arial" w:cs="Arial"/>
            <w:sz w:val="24"/>
            <w:szCs w:val="24"/>
          </w:rPr>
          <w:delText>I</w:delText>
        </w:r>
      </w:del>
      <w:r w:rsidRPr="00F862CC">
        <w:rPr>
          <w:rFonts w:ascii="Arial" w:eastAsia="Calibri" w:hAnsi="Arial" w:cs="Arial"/>
          <w:sz w:val="24"/>
          <w:szCs w:val="24"/>
        </w:rPr>
        <w:t xml:space="preserve"> wrote Python code to read in and smooth each spectrum</w:t>
      </w:r>
      <w:del w:id="167" w:author="McCaffrey,Trevor" w:date="2022-01-20T23:29:00Z">
        <w:r w:rsidRPr="00F862CC" w:rsidDel="004B7FC4">
          <w:rPr>
            <w:rFonts w:ascii="Arial" w:eastAsia="Calibri" w:hAnsi="Arial" w:cs="Arial"/>
            <w:sz w:val="24"/>
            <w:szCs w:val="24"/>
          </w:rPr>
          <w:delText xml:space="preserve">, which I then </w:delText>
        </w:r>
      </w:del>
      <w:del w:id="168" w:author="McCaffrey,Trevor" w:date="2022-01-20T22:25:00Z">
        <w:r w:rsidRPr="00F862CC" w:rsidDel="00D54B4B">
          <w:rPr>
            <w:rFonts w:ascii="Arial" w:eastAsia="Calibri" w:hAnsi="Arial" w:cs="Arial"/>
            <w:sz w:val="24"/>
            <w:szCs w:val="24"/>
          </w:rPr>
          <w:delText xml:space="preserve">sent </w:delText>
        </w:r>
      </w:del>
      <w:del w:id="169" w:author="McCaffrey,Trevor" w:date="2022-01-20T23:29:00Z">
        <w:r w:rsidRPr="00F862CC" w:rsidDel="004B7FC4">
          <w:rPr>
            <w:rFonts w:ascii="Arial" w:eastAsia="Calibri" w:hAnsi="Arial" w:cs="Arial"/>
            <w:sz w:val="24"/>
            <w:szCs w:val="24"/>
          </w:rPr>
          <w:delText xml:space="preserve">to </w:delText>
        </w:r>
      </w:del>
      <w:del w:id="170" w:author="McCaffrey,Trevor" w:date="2022-01-20T22:25:00Z">
        <w:r w:rsidRPr="00F862CC" w:rsidDel="00D54B4B">
          <w:rPr>
            <w:rFonts w:ascii="Arial" w:eastAsia="Calibri" w:hAnsi="Arial" w:cs="Arial"/>
            <w:sz w:val="24"/>
            <w:szCs w:val="24"/>
          </w:rPr>
          <w:delText>our collaborators at Cambridge, where they performed their fitting routine to give us noiseless reconstructions of our spectra</w:delText>
        </w:r>
      </w:del>
      <w:r w:rsidRPr="00F862CC">
        <w:rPr>
          <w:rFonts w:ascii="Arial" w:eastAsia="Calibri" w:hAnsi="Arial" w:cs="Arial"/>
          <w:sz w:val="24"/>
          <w:szCs w:val="24"/>
        </w:rPr>
        <w:t xml:space="preserve">.  </w:t>
      </w:r>
      <w:del w:id="171" w:author="McCaffrey,Trevor" w:date="2022-01-20T22:16:00Z">
        <w:r w:rsidRPr="00F862CC" w:rsidDel="00425170">
          <w:rPr>
            <w:rFonts w:ascii="Arial" w:eastAsia="Calibri" w:hAnsi="Arial" w:cs="Arial"/>
            <w:sz w:val="24"/>
            <w:szCs w:val="24"/>
          </w:rPr>
          <w:delText>It has long been known that the</w:delText>
        </w:r>
      </w:del>
      <w:ins w:id="172" w:author="McCaffrey,Trevor" w:date="2022-01-20T22:16:00Z">
        <w:r w:rsidR="00425170">
          <w:rPr>
            <w:rFonts w:ascii="Arial" w:eastAsia="Calibri" w:hAnsi="Arial" w:cs="Arial"/>
            <w:sz w:val="24"/>
            <w:szCs w:val="24"/>
          </w:rPr>
          <w:t>The</w:t>
        </w:r>
      </w:ins>
      <w:r w:rsidRPr="00F862CC">
        <w:rPr>
          <w:rFonts w:ascii="Arial" w:eastAsia="Calibri" w:hAnsi="Arial" w:cs="Arial"/>
          <w:sz w:val="24"/>
          <w:szCs w:val="24"/>
        </w:rPr>
        <w:t xml:space="preserve"> CIV equivalent width and blueshift</w:t>
      </w:r>
      <w:ins w:id="173" w:author="McCaffrey,Trevor" w:date="2022-01-20T22:18:00Z">
        <w:r w:rsidR="00617457">
          <w:rPr>
            <w:rFonts w:ascii="Arial" w:eastAsia="Calibri" w:hAnsi="Arial" w:cs="Arial"/>
            <w:sz w:val="24"/>
            <w:szCs w:val="24"/>
          </w:rPr>
          <w:t xml:space="preserve">, plotted in Figure </w:t>
        </w:r>
      </w:ins>
      <w:ins w:id="174" w:author="McCaffrey,Trevor" w:date="2022-01-20T22:19:00Z">
        <w:r w:rsidR="00617457">
          <w:rPr>
            <w:rFonts w:ascii="Arial" w:eastAsia="Calibri" w:hAnsi="Arial" w:cs="Arial"/>
            <w:sz w:val="24"/>
            <w:szCs w:val="24"/>
          </w:rPr>
          <w:t>1</w:t>
        </w:r>
      </w:ins>
      <w:ins w:id="175" w:author="McCaffrey,Trevor" w:date="2022-01-20T22:25:00Z">
        <w:r w:rsidR="00D54B4B">
          <w:rPr>
            <w:rFonts w:ascii="Arial" w:eastAsia="Calibri" w:hAnsi="Arial" w:cs="Arial"/>
            <w:sz w:val="24"/>
            <w:szCs w:val="24"/>
          </w:rPr>
          <w:t xml:space="preserve"> for </w:t>
        </w:r>
      </w:ins>
      <w:ins w:id="176" w:author="McCaffrey,Trevor" w:date="2022-01-20T22:28:00Z">
        <w:r w:rsidR="004B3F6C">
          <w:rPr>
            <w:rFonts w:ascii="Arial" w:eastAsia="Calibri" w:hAnsi="Arial" w:cs="Arial"/>
            <w:sz w:val="24"/>
            <w:szCs w:val="24"/>
          </w:rPr>
          <w:t>all</w:t>
        </w:r>
      </w:ins>
      <w:ins w:id="177" w:author="McCaffrey,Trevor" w:date="2022-01-20T22:25:00Z">
        <w:r w:rsidR="00D54B4B">
          <w:rPr>
            <w:rFonts w:ascii="Arial" w:eastAsia="Calibri" w:hAnsi="Arial" w:cs="Arial"/>
            <w:sz w:val="24"/>
            <w:szCs w:val="24"/>
          </w:rPr>
          <w:t xml:space="preserve"> our targets</w:t>
        </w:r>
      </w:ins>
      <w:ins w:id="178" w:author="McCaffrey,Trevor" w:date="2022-01-20T22:19:00Z">
        <w:r w:rsidR="00617457">
          <w:rPr>
            <w:rFonts w:ascii="Arial" w:eastAsia="Calibri" w:hAnsi="Arial" w:cs="Arial"/>
            <w:sz w:val="24"/>
            <w:szCs w:val="24"/>
          </w:rPr>
          <w:t>, empirically describe the physical diversity of quasars</w:t>
        </w:r>
      </w:ins>
      <w:ins w:id="179" w:author="McCaffrey,Trevor" w:date="2022-01-20T22:22:00Z">
        <w:r w:rsidR="00D54B4B">
          <w:rPr>
            <w:rFonts w:ascii="Arial" w:eastAsia="Calibri" w:hAnsi="Arial" w:cs="Arial"/>
            <w:sz w:val="24"/>
            <w:szCs w:val="24"/>
          </w:rPr>
          <w:t xml:space="preserve"> (Richards et al. 2011)</w:t>
        </w:r>
      </w:ins>
      <w:ins w:id="180" w:author="McCaffrey,Trevor" w:date="2022-01-20T22:19:00Z">
        <w:r w:rsidR="00617457">
          <w:rPr>
            <w:rFonts w:ascii="Arial" w:eastAsia="Calibri" w:hAnsi="Arial" w:cs="Arial"/>
            <w:sz w:val="24"/>
            <w:szCs w:val="24"/>
          </w:rPr>
          <w:t xml:space="preserve">.  In particular, the equivalent width is anti-correlated with </w:t>
        </w:r>
      </w:ins>
      <w:ins w:id="181" w:author="McCaffrey,Trevor" w:date="2022-01-20T22:29:00Z">
        <w:r w:rsidR="004B3F6C">
          <w:rPr>
            <w:rFonts w:ascii="Arial" w:eastAsia="Calibri" w:hAnsi="Arial" w:cs="Arial"/>
            <w:sz w:val="24"/>
            <w:szCs w:val="24"/>
          </w:rPr>
          <w:t>UV</w:t>
        </w:r>
      </w:ins>
      <w:ins w:id="182" w:author="McCaffrey,Trevor" w:date="2022-01-20T22:19:00Z">
        <w:r w:rsidR="00617457">
          <w:rPr>
            <w:rFonts w:ascii="Arial" w:eastAsia="Calibri" w:hAnsi="Arial" w:cs="Arial"/>
            <w:sz w:val="24"/>
            <w:szCs w:val="24"/>
          </w:rPr>
          <w:t xml:space="preserve"> </w:t>
        </w:r>
      </w:ins>
      <w:ins w:id="183" w:author="McCaffrey,Trevor" w:date="2022-01-20T22:20:00Z">
        <w:r w:rsidR="00617457">
          <w:rPr>
            <w:rFonts w:ascii="Arial" w:eastAsia="Calibri" w:hAnsi="Arial" w:cs="Arial"/>
            <w:sz w:val="24"/>
            <w:szCs w:val="24"/>
          </w:rPr>
          <w:t>luminosity</w:t>
        </w:r>
      </w:ins>
      <w:ins w:id="184" w:author="McCaffrey,Trevor" w:date="2022-01-20T22:23:00Z">
        <w:r w:rsidR="00D54B4B">
          <w:rPr>
            <w:rFonts w:ascii="Arial" w:eastAsia="Calibri" w:hAnsi="Arial" w:cs="Arial"/>
            <w:sz w:val="24"/>
            <w:szCs w:val="24"/>
          </w:rPr>
          <w:t>,</w:t>
        </w:r>
      </w:ins>
      <w:ins w:id="185" w:author="McCaffrey,Trevor" w:date="2022-01-20T22:20:00Z">
        <w:r w:rsidR="00617457">
          <w:rPr>
            <w:rFonts w:ascii="Arial" w:eastAsia="Calibri" w:hAnsi="Arial" w:cs="Arial"/>
            <w:sz w:val="24"/>
            <w:szCs w:val="24"/>
          </w:rPr>
          <w:t xml:space="preserve"> which is necessary to drive an AGN wind, and the blueshift </w:t>
        </w:r>
      </w:ins>
      <w:ins w:id="186" w:author="McCaffrey,Trevor" w:date="2022-01-20T22:21:00Z">
        <w:r w:rsidR="00617457">
          <w:rPr>
            <w:rFonts w:ascii="Arial" w:eastAsia="Calibri" w:hAnsi="Arial" w:cs="Arial"/>
            <w:sz w:val="24"/>
            <w:szCs w:val="24"/>
          </w:rPr>
          <w:t>is an indicator of the strength of a successfully driven wind.</w:t>
        </w:r>
      </w:ins>
      <w:r w:rsidRPr="00F862CC">
        <w:rPr>
          <w:rFonts w:ascii="Arial" w:eastAsia="Calibri" w:hAnsi="Arial" w:cs="Arial"/>
          <w:sz w:val="24"/>
          <w:szCs w:val="24"/>
        </w:rPr>
        <w:t xml:space="preserve"> </w:t>
      </w:r>
      <w:del w:id="187" w:author="McCaffrey,Trevor" w:date="2022-01-20T22:17:00Z">
        <w:r w:rsidRPr="00F862CC" w:rsidDel="00617457">
          <w:rPr>
            <w:rFonts w:ascii="Arial" w:eastAsia="Calibri" w:hAnsi="Arial" w:cs="Arial"/>
            <w:sz w:val="24"/>
            <w:szCs w:val="24"/>
          </w:rPr>
          <w:delText xml:space="preserve">– </w:delText>
        </w:r>
      </w:del>
      <w:del w:id="188" w:author="McCaffrey,Trevor" w:date="2022-01-20T22:21:00Z">
        <w:r w:rsidRPr="00F862CC" w:rsidDel="00617457">
          <w:rPr>
            <w:rFonts w:ascii="Arial" w:eastAsia="Calibri" w:hAnsi="Arial" w:cs="Arial"/>
            <w:sz w:val="24"/>
            <w:szCs w:val="24"/>
          </w:rPr>
          <w:delText>an indicator of the strength of a quasar’s wind</w:delText>
        </w:r>
      </w:del>
      <w:del w:id="189" w:author="McCaffrey,Trevor" w:date="2022-01-20T22:17:00Z">
        <w:r w:rsidRPr="00F862CC" w:rsidDel="00617457">
          <w:rPr>
            <w:rFonts w:ascii="Arial" w:eastAsia="Calibri" w:hAnsi="Arial" w:cs="Arial"/>
            <w:sz w:val="24"/>
            <w:szCs w:val="24"/>
          </w:rPr>
          <w:delText xml:space="preserve"> --</w:delText>
        </w:r>
      </w:del>
      <w:del w:id="190" w:author="McCaffrey,Trevor" w:date="2022-01-20T22:21:00Z">
        <w:r w:rsidRPr="00F862CC" w:rsidDel="00617457">
          <w:rPr>
            <w:rFonts w:ascii="Arial" w:eastAsia="Calibri" w:hAnsi="Arial" w:cs="Arial"/>
            <w:sz w:val="24"/>
            <w:szCs w:val="24"/>
          </w:rPr>
          <w:delText xml:space="preserve"> correlate with the luminosity of AGNs, albeit with much scatter (Baldwin 1977).  </w:delText>
        </w:r>
      </w:del>
      <w:del w:id="191" w:author="McCaffrey,Trevor" w:date="2022-01-20T22:23:00Z">
        <w:r w:rsidRPr="00F862CC" w:rsidDel="00D54B4B">
          <w:rPr>
            <w:rFonts w:ascii="Arial" w:eastAsia="Calibri" w:hAnsi="Arial" w:cs="Arial"/>
            <w:sz w:val="24"/>
            <w:szCs w:val="24"/>
          </w:rPr>
          <w:delText>As an attempt to eliminate some of this scatter</w:delText>
        </w:r>
      </w:del>
      <w:del w:id="192" w:author="McCaffrey,Trevor" w:date="2022-01-20T22:33:00Z">
        <w:r w:rsidRPr="00F862CC" w:rsidDel="004B3F6C">
          <w:rPr>
            <w:rFonts w:ascii="Arial" w:eastAsia="Calibri" w:hAnsi="Arial" w:cs="Arial"/>
            <w:sz w:val="24"/>
            <w:szCs w:val="24"/>
          </w:rPr>
          <w:delText xml:space="preserve">, </w:delText>
        </w:r>
      </w:del>
      <w:r w:rsidRPr="00F862CC">
        <w:rPr>
          <w:rFonts w:ascii="Arial" w:eastAsia="Calibri" w:hAnsi="Arial" w:cs="Arial"/>
          <w:sz w:val="24"/>
          <w:szCs w:val="24"/>
        </w:rPr>
        <w:t xml:space="preserve">I </w:t>
      </w:r>
      <w:ins w:id="193" w:author="McCaffrey,Trevor" w:date="2022-01-20T22:26:00Z">
        <w:r w:rsidR="00D54B4B">
          <w:rPr>
            <w:rFonts w:ascii="Arial" w:eastAsia="Calibri" w:hAnsi="Arial" w:cs="Arial"/>
            <w:sz w:val="24"/>
            <w:szCs w:val="24"/>
          </w:rPr>
          <w:t xml:space="preserve">wrote code to </w:t>
        </w:r>
      </w:ins>
      <w:r w:rsidRPr="00F862CC">
        <w:rPr>
          <w:rFonts w:ascii="Arial" w:eastAsia="Calibri" w:hAnsi="Arial" w:cs="Arial"/>
          <w:sz w:val="24"/>
          <w:szCs w:val="24"/>
        </w:rPr>
        <w:t>combine</w:t>
      </w:r>
      <w:del w:id="194" w:author="McCaffrey,Trevor" w:date="2022-01-20T22:26:00Z">
        <w:r w:rsidRPr="00F862CC" w:rsidDel="00D54B4B">
          <w:rPr>
            <w:rFonts w:ascii="Arial" w:eastAsia="Calibri" w:hAnsi="Arial" w:cs="Arial"/>
            <w:sz w:val="24"/>
            <w:szCs w:val="24"/>
          </w:rPr>
          <w:delText>d</w:delText>
        </w:r>
      </w:del>
      <w:r w:rsidRPr="00F862CC">
        <w:rPr>
          <w:rFonts w:ascii="Arial" w:eastAsia="Calibri" w:hAnsi="Arial" w:cs="Arial"/>
          <w:sz w:val="24"/>
          <w:szCs w:val="24"/>
        </w:rPr>
        <w:t xml:space="preserve"> these two </w:t>
      </w:r>
      <w:del w:id="195" w:author="McCaffrey,Trevor" w:date="2022-01-20T22:33:00Z">
        <w:r w:rsidRPr="00F862CC" w:rsidDel="004B3F6C">
          <w:rPr>
            <w:rFonts w:ascii="Arial" w:eastAsia="Calibri" w:hAnsi="Arial" w:cs="Arial"/>
            <w:sz w:val="24"/>
            <w:szCs w:val="24"/>
          </w:rPr>
          <w:delText xml:space="preserve">properties </w:delText>
        </w:r>
      </w:del>
      <w:ins w:id="196" w:author="McCaffrey,Trevor" w:date="2022-01-20T22:33:00Z">
        <w:r w:rsidR="004B3F6C">
          <w:rPr>
            <w:rFonts w:ascii="Arial" w:eastAsia="Calibri" w:hAnsi="Arial" w:cs="Arial"/>
            <w:sz w:val="24"/>
            <w:szCs w:val="24"/>
          </w:rPr>
          <w:t>parameters</w:t>
        </w:r>
        <w:r w:rsidR="004B3F6C" w:rsidRPr="00F862CC">
          <w:rPr>
            <w:rFonts w:ascii="Arial" w:eastAsia="Calibri" w:hAnsi="Arial" w:cs="Arial"/>
            <w:sz w:val="24"/>
            <w:szCs w:val="24"/>
          </w:rPr>
          <w:t xml:space="preserve"> </w:t>
        </w:r>
      </w:ins>
      <w:del w:id="197" w:author="McCaffrey,Trevor" w:date="2022-01-20T22:26:00Z">
        <w:r w:rsidRPr="00F862CC" w:rsidDel="00D54B4B">
          <w:rPr>
            <w:rFonts w:ascii="Arial" w:eastAsia="Calibri" w:hAnsi="Arial" w:cs="Arial"/>
            <w:sz w:val="24"/>
            <w:szCs w:val="24"/>
          </w:rPr>
          <w:delText xml:space="preserve">to </w:delText>
        </w:r>
      </w:del>
      <w:ins w:id="198" w:author="McCaffrey,Trevor" w:date="2022-01-20T22:26:00Z">
        <w:r w:rsidR="00D54B4B">
          <w:rPr>
            <w:rFonts w:ascii="Arial" w:eastAsia="Calibri" w:hAnsi="Arial" w:cs="Arial"/>
            <w:sz w:val="24"/>
            <w:szCs w:val="24"/>
          </w:rPr>
          <w:t>and</w:t>
        </w:r>
        <w:r w:rsidR="00D54B4B" w:rsidRPr="00F862CC">
          <w:rPr>
            <w:rFonts w:ascii="Arial" w:eastAsia="Calibri" w:hAnsi="Arial" w:cs="Arial"/>
            <w:sz w:val="24"/>
            <w:szCs w:val="24"/>
          </w:rPr>
          <w:t xml:space="preserve"> </w:t>
        </w:r>
      </w:ins>
      <w:r w:rsidRPr="00F862CC">
        <w:rPr>
          <w:rFonts w:ascii="Arial" w:eastAsia="Calibri" w:hAnsi="Arial" w:cs="Arial"/>
          <w:sz w:val="24"/>
          <w:szCs w:val="24"/>
        </w:rPr>
        <w:t>define a new emission line metric, the “CIV distance,” illustrated in the top panel of Figure 1 (McCaffrey &amp; Richards 2021).  Quasars with low CIV distance are thought to have high black hole mass and low accretion rate, while high CIV distance indicates low black hole mass and high accretion rate (</w:t>
      </w: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r w:rsidRPr="00F862CC">
        <w:rPr>
          <w:rFonts w:ascii="Arial" w:eastAsia="Calibri" w:hAnsi="Arial" w:cs="Arial"/>
          <w:sz w:val="24"/>
          <w:szCs w:val="24"/>
        </w:rPr>
        <w:t xml:space="preserve">).  </w:t>
      </w:r>
      <w:commentRangeStart w:id="199"/>
      <w:commentRangeStart w:id="200"/>
      <w:r w:rsidRPr="00F862CC">
        <w:rPr>
          <w:rFonts w:ascii="Arial" w:eastAsia="Calibri" w:hAnsi="Arial" w:cs="Arial"/>
          <w:sz w:val="24"/>
          <w:szCs w:val="24"/>
        </w:rPr>
        <w:t>The bottom panel of Figure 1</w:t>
      </w:r>
      <w:commentRangeEnd w:id="199"/>
      <w:r w:rsidR="00AA71C6">
        <w:rPr>
          <w:rStyle w:val="CommentReference"/>
        </w:rPr>
        <w:commentReference w:id="199"/>
      </w:r>
      <w:commentRangeEnd w:id="200"/>
      <w:r w:rsidR="00DC6F98">
        <w:rPr>
          <w:rStyle w:val="CommentReference"/>
        </w:rPr>
        <w:commentReference w:id="200"/>
      </w:r>
      <w:r w:rsidRPr="00F862CC">
        <w:rPr>
          <w:rFonts w:ascii="Arial" w:eastAsia="Calibri" w:hAnsi="Arial" w:cs="Arial"/>
          <w:sz w:val="24"/>
          <w:szCs w:val="24"/>
        </w:rPr>
        <w:t xml:space="preserve"> shows that quasars with </w:t>
      </w:r>
      <w:r w:rsidRPr="00F862CC">
        <w:rPr>
          <w:rFonts w:ascii="Arial" w:eastAsia="Calibri" w:hAnsi="Arial" w:cs="Arial"/>
          <w:i/>
          <w:iCs/>
          <w:sz w:val="24"/>
          <w:szCs w:val="24"/>
        </w:rPr>
        <w:t>either</w:t>
      </w:r>
      <w:r w:rsidRPr="00F862CC">
        <w:rPr>
          <w:rFonts w:ascii="Arial" w:eastAsia="Calibri" w:hAnsi="Arial" w:cs="Arial"/>
          <w:sz w:val="24"/>
          <w:szCs w:val="24"/>
        </w:rPr>
        <w:t xml:space="preserve"> high or low CIV distance generally produce more radio emission than those quasars in the middle of the distribution.  This lack of a one-to-one trend suggests </w:t>
      </w:r>
      <w:del w:id="201" w:author="McCaffrey,Trevor" w:date="2022-01-20T22:00:00Z">
        <w:r w:rsidRPr="00F862CC" w:rsidDel="0023610B">
          <w:rPr>
            <w:rFonts w:ascii="Arial" w:eastAsia="Calibri" w:hAnsi="Arial" w:cs="Arial"/>
            <w:sz w:val="24"/>
            <w:szCs w:val="24"/>
          </w:rPr>
          <w:delText>a deviation from the historical interpretation of radio emission from quasars – where they either have radio emission from</w:delText>
        </w:r>
        <w:r w:rsidDel="0023610B">
          <w:rPr>
            <w:rFonts w:ascii="Arial" w:eastAsia="Calibri" w:hAnsi="Arial" w:cs="Arial"/>
            <w:sz w:val="24"/>
            <w:szCs w:val="24"/>
          </w:rPr>
          <w:delText xml:space="preserve"> </w:delText>
        </w:r>
        <w:r w:rsidRPr="00F862CC" w:rsidDel="0023610B">
          <w:rPr>
            <w:rFonts w:ascii="Arial" w:eastAsia="Calibri" w:hAnsi="Arial" w:cs="Arial"/>
            <w:sz w:val="24"/>
            <w:szCs w:val="24"/>
          </w:rPr>
          <w:delText>AGN jets or do not – and support</w:delText>
        </w:r>
        <w:r w:rsidDel="0023610B">
          <w:rPr>
            <w:rFonts w:ascii="Arial" w:eastAsia="Calibri" w:hAnsi="Arial" w:cs="Arial"/>
            <w:sz w:val="24"/>
            <w:szCs w:val="24"/>
          </w:rPr>
          <w:delText>s</w:delText>
        </w:r>
        <w:r w:rsidRPr="00F862CC" w:rsidDel="0023610B">
          <w:rPr>
            <w:rFonts w:ascii="Arial" w:eastAsia="Calibri" w:hAnsi="Arial" w:cs="Arial"/>
            <w:sz w:val="24"/>
            <w:szCs w:val="24"/>
          </w:rPr>
          <w:delText xml:space="preserve"> the growing notion that radio emission from quasars </w:delText>
        </w:r>
        <w:r w:rsidDel="0023610B">
          <w:rPr>
            <w:rFonts w:ascii="Arial" w:eastAsia="Calibri" w:hAnsi="Arial" w:cs="Arial"/>
            <w:sz w:val="24"/>
            <w:szCs w:val="24"/>
          </w:rPr>
          <w:delText>may come</w:delText>
        </w:r>
        <w:r w:rsidRPr="00F862CC" w:rsidDel="0023610B">
          <w:rPr>
            <w:rFonts w:ascii="Arial" w:eastAsia="Calibri" w:hAnsi="Arial" w:cs="Arial"/>
            <w:sz w:val="24"/>
            <w:szCs w:val="24"/>
          </w:rPr>
          <w:delText xml:space="preserve"> in several different forms (e.g. Kimball18/Panessa19).</w:delText>
        </w:r>
      </w:del>
      <w:ins w:id="202" w:author="McCaffrey,Trevor" w:date="2022-01-20T22:00:00Z">
        <w:r w:rsidR="0023610B">
          <w:rPr>
            <w:rFonts w:ascii="Arial" w:eastAsia="Calibri" w:hAnsi="Arial" w:cs="Arial"/>
            <w:sz w:val="24"/>
            <w:szCs w:val="24"/>
          </w:rPr>
          <w:t xml:space="preserve">that </w:t>
        </w:r>
        <w:r w:rsidR="0023610B">
          <w:rPr>
            <w:rFonts w:ascii="Arial" w:eastAsia="Calibri" w:hAnsi="Arial" w:cs="Arial"/>
            <w:i/>
            <w:iCs/>
            <w:sz w:val="24"/>
            <w:szCs w:val="24"/>
          </w:rPr>
          <w:t>different</w:t>
        </w:r>
        <w:r w:rsidR="0023610B">
          <w:rPr>
            <w:rFonts w:ascii="Arial" w:eastAsia="Calibri" w:hAnsi="Arial" w:cs="Arial"/>
            <w:sz w:val="24"/>
            <w:szCs w:val="24"/>
          </w:rPr>
          <w:t xml:space="preserve"> physical mechanisms </w:t>
        </w:r>
      </w:ins>
      <w:ins w:id="203" w:author="McCaffrey,Trevor" w:date="2022-01-20T22:01:00Z">
        <w:r w:rsidR="0023610B">
          <w:rPr>
            <w:rFonts w:ascii="Arial" w:eastAsia="Calibri" w:hAnsi="Arial" w:cs="Arial"/>
            <w:sz w:val="24"/>
            <w:szCs w:val="24"/>
          </w:rPr>
          <w:t xml:space="preserve">produce radio emission </w:t>
        </w:r>
        <w:r w:rsidR="000C2433">
          <w:rPr>
            <w:rFonts w:ascii="Arial" w:eastAsia="Calibri" w:hAnsi="Arial" w:cs="Arial"/>
            <w:sz w:val="24"/>
            <w:szCs w:val="24"/>
          </w:rPr>
          <w:t>at opposite ends of this parameter space</w:t>
        </w:r>
      </w:ins>
      <w:ins w:id="204" w:author="McCaffrey,Trevor" w:date="2022-01-20T22:10:00Z">
        <w:r w:rsidR="000D31B4">
          <w:rPr>
            <w:rFonts w:ascii="Arial" w:eastAsia="Calibri" w:hAnsi="Arial" w:cs="Arial"/>
            <w:sz w:val="24"/>
            <w:szCs w:val="24"/>
          </w:rPr>
          <w:t>, challenging the long</w:t>
        </w:r>
      </w:ins>
      <w:ins w:id="205" w:author="McCaffrey,Trevor" w:date="2022-01-20T22:11:00Z">
        <w:r w:rsidR="000D31B4">
          <w:rPr>
            <w:rFonts w:ascii="Arial" w:eastAsia="Calibri" w:hAnsi="Arial" w:cs="Arial"/>
            <w:sz w:val="24"/>
            <w:szCs w:val="24"/>
          </w:rPr>
          <w:t xml:space="preserve">-standing notion that radio emission in radio-quiet quasars has only </w:t>
        </w:r>
        <w:r w:rsidR="00425170">
          <w:rPr>
            <w:rFonts w:ascii="Arial" w:eastAsia="Calibri" w:hAnsi="Arial" w:cs="Arial"/>
            <w:sz w:val="24"/>
            <w:szCs w:val="24"/>
          </w:rPr>
          <w:t>a single origin</w:t>
        </w:r>
      </w:ins>
      <w:ins w:id="206" w:author="McCaffrey,Trevor" w:date="2022-01-20T22:01:00Z">
        <w:r w:rsidR="000C2433">
          <w:rPr>
            <w:rFonts w:ascii="Arial" w:eastAsia="Calibri" w:hAnsi="Arial" w:cs="Arial"/>
            <w:sz w:val="24"/>
            <w:szCs w:val="24"/>
          </w:rPr>
          <w:t>.</w:t>
        </w:r>
      </w:ins>
      <w:del w:id="207" w:author="McCaffrey,Trevor" w:date="2022-01-20T22:01:00Z">
        <w:r w:rsidRPr="00F862CC" w:rsidDel="000C2433">
          <w:rPr>
            <w:rFonts w:ascii="Arial" w:eastAsia="Calibri" w:hAnsi="Arial" w:cs="Arial"/>
            <w:sz w:val="24"/>
            <w:szCs w:val="24"/>
          </w:rPr>
          <w:delText xml:space="preserve"> </w:delText>
        </w:r>
      </w:del>
      <w:r w:rsidRPr="00F862CC">
        <w:rPr>
          <w:rFonts w:ascii="Arial" w:eastAsia="Calibri" w:hAnsi="Arial" w:cs="Arial"/>
          <w:sz w:val="24"/>
          <w:szCs w:val="24"/>
        </w:rPr>
        <w:t xml:space="preserve"> The CIV distance metric then acts as a proxy for which type of radio emission likely arises in which quasars.</w:t>
      </w:r>
    </w:p>
    <w:p w14:paraId="7EE18F9F" w14:textId="0BB8E792" w:rsidR="008C6BB3" w:rsidRDefault="008C6BB3" w:rsidP="008C6BB3">
      <w:pPr>
        <w:spacing w:after="0" w:line="240" w:lineRule="auto"/>
        <w:ind w:right="120" w:firstLine="720"/>
        <w:rPr>
          <w:rFonts w:ascii="Arial" w:eastAsia="Calibri" w:hAnsi="Arial" w:cs="Arial"/>
          <w:sz w:val="24"/>
          <w:szCs w:val="24"/>
        </w:rPr>
      </w:pPr>
      <w:r w:rsidRPr="00F862CC">
        <w:rPr>
          <w:rFonts w:ascii="Arial" w:hAnsi="Arial" w:cs="Arial"/>
          <w:sz w:val="24"/>
          <w:szCs w:val="24"/>
        </w:rPr>
        <w:lastRenderedPageBreak/>
        <w:t xml:space="preserve">My collaboration with Dr Kimball at NRAO on our first project led to her offering me a six-month co-op position continuing research in her lab.  </w:t>
      </w:r>
      <w:del w:id="208" w:author="McCaffrey,Trevor" w:date="2022-01-20T22:35:00Z">
        <w:r w:rsidRPr="00F862CC" w:rsidDel="009D7A25">
          <w:rPr>
            <w:rFonts w:ascii="Arial" w:hAnsi="Arial" w:cs="Arial"/>
            <w:sz w:val="24"/>
            <w:szCs w:val="24"/>
          </w:rPr>
          <w:delText xml:space="preserve">During </w:delText>
        </w:r>
      </w:del>
      <w:ins w:id="209" w:author="McCaffrey,Trevor" w:date="2022-01-20T22:35:00Z">
        <w:r w:rsidR="009D7A25">
          <w:rPr>
            <w:rFonts w:ascii="Arial" w:hAnsi="Arial" w:cs="Arial"/>
            <w:sz w:val="24"/>
            <w:szCs w:val="24"/>
          </w:rPr>
          <w:t>I used</w:t>
        </w:r>
        <w:r w:rsidR="009D7A25" w:rsidRPr="00F862CC">
          <w:rPr>
            <w:rFonts w:ascii="Arial" w:hAnsi="Arial" w:cs="Arial"/>
            <w:sz w:val="24"/>
            <w:szCs w:val="24"/>
          </w:rPr>
          <w:t xml:space="preserve"> </w:t>
        </w:r>
      </w:ins>
      <w:r w:rsidRPr="00F862CC">
        <w:rPr>
          <w:rFonts w:ascii="Arial" w:hAnsi="Arial" w:cs="Arial"/>
          <w:sz w:val="24"/>
          <w:szCs w:val="24"/>
        </w:rPr>
        <w:t>these six months</w:t>
      </w:r>
      <w:del w:id="210" w:author="McCaffrey,Trevor" w:date="2022-01-20T22:35:00Z">
        <w:r w:rsidRPr="00F862CC" w:rsidDel="009D7A25">
          <w:rPr>
            <w:rFonts w:ascii="Arial" w:hAnsi="Arial" w:cs="Arial"/>
            <w:sz w:val="24"/>
            <w:szCs w:val="24"/>
          </w:rPr>
          <w:delText>,</w:delText>
        </w:r>
      </w:del>
      <w:r w:rsidRPr="00F862CC">
        <w:rPr>
          <w:rFonts w:ascii="Arial" w:hAnsi="Arial" w:cs="Arial"/>
          <w:sz w:val="24"/>
          <w:szCs w:val="24"/>
        </w:rPr>
        <w:t xml:space="preserve"> </w:t>
      </w:r>
      <w:ins w:id="211" w:author="McCaffrey,Trevor" w:date="2022-01-20T22:36:00Z">
        <w:r w:rsidR="009D7A25">
          <w:rPr>
            <w:rFonts w:ascii="Arial" w:hAnsi="Arial" w:cs="Arial"/>
            <w:sz w:val="24"/>
            <w:szCs w:val="24"/>
          </w:rPr>
          <w:t>to finish publishing</w:t>
        </w:r>
      </w:ins>
      <w:del w:id="212" w:author="McCaffrey,Trevor" w:date="2022-01-20T22:36:00Z">
        <w:r w:rsidRPr="00F862CC" w:rsidDel="009D7A25">
          <w:rPr>
            <w:rFonts w:ascii="Arial" w:hAnsi="Arial" w:cs="Arial"/>
            <w:sz w:val="24"/>
            <w:szCs w:val="24"/>
          </w:rPr>
          <w:delText xml:space="preserve">I finished our first project </w:delText>
        </w:r>
      </w:del>
      <w:r w:rsidRPr="00F862CC">
        <w:rPr>
          <w:rFonts w:ascii="Arial" w:hAnsi="Arial" w:cs="Arial"/>
          <w:noProof/>
          <w:sz w:val="20"/>
          <w:szCs w:val="20"/>
        </w:rPr>
        <w:drawing>
          <wp:anchor distT="0" distB="0" distL="114300" distR="114300" simplePos="0" relativeHeight="251659264" behindDoc="1" locked="0" layoutInCell="0" allowOverlap="1" wp14:anchorId="7B5F8FC6" wp14:editId="1C1B8D3A">
            <wp:simplePos x="0" y="0"/>
            <wp:positionH relativeFrom="page">
              <wp:posOffset>904240</wp:posOffset>
            </wp:positionH>
            <wp:positionV relativeFrom="page">
              <wp:posOffset>944880</wp:posOffset>
            </wp:positionV>
            <wp:extent cx="3102491" cy="3058160"/>
            <wp:effectExtent l="0" t="0" r="0" b="2540"/>
            <wp:wrapTight wrapText="bothSides">
              <wp:wrapPolygon edited="0">
                <wp:start x="0" y="0"/>
                <wp:lineTo x="0" y="21528"/>
                <wp:lineTo x="21489" y="21528"/>
                <wp:lineTo x="21489" y="0"/>
                <wp:lineTo x="0" y="0"/>
              </wp:wrapPolygon>
            </wp:wrapTight>
            <wp:docPr id="8" name="Picture 8" descr="A picture containing las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aser, light&#10;&#10;Description automatically generated"/>
                    <pic:cNvPicPr>
                      <a:picLocks noChangeAspect="1" noChangeArrowheads="1"/>
                    </pic:cNvPicPr>
                  </pic:nvPicPr>
                  <pic:blipFill>
                    <a:blip r:embed="rId16"/>
                    <a:srcRect/>
                    <a:stretch>
                      <a:fillRect/>
                    </a:stretch>
                  </pic:blipFill>
                  <pic:spPr bwMode="auto">
                    <a:xfrm>
                      <a:off x="0" y="0"/>
                      <a:ext cx="3117332" cy="3072789"/>
                    </a:xfrm>
                    <a:prstGeom prst="rect">
                      <a:avLst/>
                    </a:prstGeom>
                    <a:noFill/>
                  </pic:spPr>
                </pic:pic>
              </a:graphicData>
            </a:graphic>
            <wp14:sizeRelH relativeFrom="margin">
              <wp14:pctWidth>0</wp14:pctWidth>
            </wp14:sizeRelH>
            <wp14:sizeRelV relativeFrom="margin">
              <wp14:pctHeight>0</wp14:pctHeight>
            </wp14:sizeRelV>
          </wp:anchor>
        </w:drawing>
      </w:r>
      <w:del w:id="213" w:author="McCaffrey,Trevor" w:date="2022-01-20T22:36:00Z">
        <w:r w:rsidRPr="00F862CC" w:rsidDel="009D7A25">
          <w:rPr>
            <w:rFonts w:ascii="Arial" w:hAnsi="Arial" w:cs="Arial"/>
            <w:sz w:val="24"/>
            <w:szCs w:val="24"/>
          </w:rPr>
          <w:delText>and published</w:delText>
        </w:r>
      </w:del>
      <w:r w:rsidRPr="00F862CC">
        <w:rPr>
          <w:rFonts w:ascii="Arial" w:hAnsi="Arial" w:cs="Arial"/>
          <w:sz w:val="24"/>
          <w:szCs w:val="24"/>
        </w:rPr>
        <w:t xml:space="preserve"> a paper on our work with Professor Richards, and further used the imaging expertise I had developed at Drexel to lead a second related project with Dr Kimball.  This time, I performed the same imaging process on a larger sample of 128 radio-quiet quasars.  These observations were unique in that they were of quasars at much </w:t>
      </w:r>
      <w:r>
        <w:rPr>
          <w:rFonts w:ascii="Arial" w:hAnsi="Arial" w:cs="Arial"/>
          <w:sz w:val="24"/>
          <w:szCs w:val="24"/>
        </w:rPr>
        <w:t>closer distance to Earth</w:t>
      </w:r>
      <w:r w:rsidRPr="00F862CC">
        <w:rPr>
          <w:rFonts w:ascii="Arial" w:hAnsi="Arial" w:cs="Arial"/>
          <w:sz w:val="24"/>
          <w:szCs w:val="24"/>
        </w:rPr>
        <w:t xml:space="preserve"> and were taken in the VLA’s highest resolution “A” configuration.  This is important because since quasars are so distant, they are generally difficult to resolve and appear point-like, especially in radio images.  But at the redshift of these quasars and given the </w:t>
      </w:r>
      <w:r w:rsidRPr="00F862CC">
        <w:rPr>
          <w:rFonts w:ascii="Arial" w:eastAsia="Calibri" w:hAnsi="Arial" w:cs="Arial"/>
          <w:noProof/>
          <w:sz w:val="24"/>
          <w:szCs w:val="24"/>
        </w:rPr>
        <mc:AlternateContent>
          <mc:Choice Requires="wps">
            <w:drawing>
              <wp:anchor distT="0" distB="0" distL="114300" distR="114300" simplePos="0" relativeHeight="251662336" behindDoc="1" locked="0" layoutInCell="1" allowOverlap="1" wp14:anchorId="6805ABEE" wp14:editId="22B9A1B7">
                <wp:simplePos x="0" y="0"/>
                <wp:positionH relativeFrom="column">
                  <wp:posOffset>0</wp:posOffset>
                </wp:positionH>
                <wp:positionV relativeFrom="paragraph">
                  <wp:posOffset>3180080</wp:posOffset>
                </wp:positionV>
                <wp:extent cx="3091180" cy="1198880"/>
                <wp:effectExtent l="0" t="0" r="7620" b="7620"/>
                <wp:wrapTight wrapText="bothSides">
                  <wp:wrapPolygon edited="0">
                    <wp:start x="0" y="0"/>
                    <wp:lineTo x="0" y="21508"/>
                    <wp:lineTo x="21565" y="21508"/>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91180" cy="1198880"/>
                        </a:xfrm>
                        <a:prstGeom prst="rect">
                          <a:avLst/>
                        </a:prstGeom>
                        <a:solidFill>
                          <a:schemeClr val="lt1"/>
                        </a:solidFill>
                        <a:ln w="6350">
                          <a:solidFill>
                            <a:prstClr val="black"/>
                          </a:solidFill>
                        </a:ln>
                      </wps:spPr>
                      <wps:txbx>
                        <w:txbxContent>
                          <w:p w14:paraId="5D60DDFE" w14:textId="659749B6"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14" w:author="McCaffrey,Trevor" w:date="2022-01-20T21:53:00Z">
                              <w:r w:rsidR="00A22E3C">
                                <w:rPr>
                                  <w:rFonts w:ascii="Calibri" w:hAnsi="Calibri" w:cs="Calibri"/>
                                  <w:sz w:val="20"/>
                                  <w:szCs w:val="20"/>
                                </w:rPr>
                                <w:t>hi</w:t>
                              </w:r>
                            </w:ins>
                            <w:ins w:id="215"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16" w:author="McCaffrey,Trevor" w:date="2022-01-20T21:54:00Z">
                              <w:r w:rsidR="00A22E3C">
                                <w:rPr>
                                  <w:rFonts w:ascii="Calibri" w:hAnsi="Calibri" w:cs="Calibri"/>
                                  <w:sz w:val="20"/>
                                  <w:szCs w:val="20"/>
                                </w:rPr>
                                <w:t xml:space="preserve">  The top two possess linear </w:t>
                              </w:r>
                            </w:ins>
                            <w:ins w:id="217" w:author="McCaffrey,Trevor" w:date="2022-01-20T22:47:00Z">
                              <w:r w:rsidR="00132ED0">
                                <w:rPr>
                                  <w:rFonts w:ascii="Calibri" w:hAnsi="Calibri" w:cs="Calibri"/>
                                  <w:sz w:val="20"/>
                                  <w:szCs w:val="20"/>
                                </w:rPr>
                                <w:t xml:space="preserve">jet-like </w:t>
                              </w:r>
                            </w:ins>
                            <w:ins w:id="218" w:author="McCaffrey,Trevor" w:date="2022-01-20T21:54:00Z">
                              <w:r w:rsidR="00A22E3C">
                                <w:rPr>
                                  <w:rFonts w:ascii="Calibri" w:hAnsi="Calibri" w:cs="Calibri"/>
                                  <w:sz w:val="20"/>
                                  <w:szCs w:val="20"/>
                                </w:rPr>
                                <w:t>structures</w:t>
                              </w:r>
                            </w:ins>
                            <w:ins w:id="219" w:author="McCaffrey,Trevor" w:date="2022-01-20T22:47:00Z">
                              <w:r w:rsidR="00132ED0">
                                <w:rPr>
                                  <w:rFonts w:ascii="Calibri" w:hAnsi="Calibri" w:cs="Calibri"/>
                                  <w:sz w:val="20"/>
                                  <w:szCs w:val="20"/>
                                </w:rPr>
                                <w:t>,</w:t>
                              </w:r>
                            </w:ins>
                            <w:ins w:id="220" w:author="McCaffrey,Trevor" w:date="2022-01-20T21:54:00Z">
                              <w:r w:rsidR="00A22E3C">
                                <w:rPr>
                                  <w:rFonts w:ascii="Calibri" w:hAnsi="Calibri" w:cs="Calibri"/>
                                  <w:sz w:val="20"/>
                                  <w:szCs w:val="20"/>
                                </w:rPr>
                                <w:t xml:space="preserve"> while the bottom two resemble </w:t>
                              </w:r>
                            </w:ins>
                            <w:ins w:id="221" w:author="McCaffrey,Trevor" w:date="2022-01-20T21:55:00Z">
                              <w:r w:rsidR="00A22E3C">
                                <w:rPr>
                                  <w:rFonts w:ascii="Calibri" w:hAnsi="Calibri" w:cs="Calibri"/>
                                  <w:sz w:val="20"/>
                                  <w:szCs w:val="20"/>
                                </w:rPr>
                                <w:t xml:space="preserve">diffuse emission characteristic </w:t>
                              </w:r>
                            </w:ins>
                            <w:ins w:id="222" w:author="McCaffrey,Trevor" w:date="2022-01-20T22:48:00Z">
                              <w:r w:rsidR="00132ED0">
                                <w:rPr>
                                  <w:rFonts w:ascii="Calibri" w:hAnsi="Calibri" w:cs="Calibri"/>
                                  <w:sz w:val="20"/>
                                  <w:szCs w:val="20"/>
                                </w:rPr>
                                <w:t xml:space="preserve">of </w:t>
                              </w:r>
                            </w:ins>
                            <w:ins w:id="223" w:author="McCaffrey,Trevor" w:date="2022-01-20T21:56:00Z">
                              <w:r w:rsidR="00A22E3C">
                                <w:rPr>
                                  <w:rFonts w:ascii="Calibri" w:hAnsi="Calibri" w:cs="Calibri"/>
                                  <w:sz w:val="20"/>
                                  <w:szCs w:val="20"/>
                                </w:rPr>
                                <w:t>star formation</w:t>
                              </w:r>
                            </w:ins>
                            <w:ins w:id="224" w:author="McCaffrey,Trevor" w:date="2022-01-20T21:55:00Z">
                              <w:r w:rsidR="00A22E3C">
                                <w:rPr>
                                  <w:rFonts w:ascii="Calibri" w:hAnsi="Calibri" w:cs="Calibri"/>
                                  <w:sz w:val="20"/>
                                  <w:szCs w:val="20"/>
                                </w:rPr>
                                <w:t xml:space="preserve"> or a wind spiraling off an accretion disk.  </w:t>
                              </w:r>
                            </w:ins>
                            <w:ins w:id="225" w:author="McCaffrey,Trevor" w:date="2022-01-20T22:48:00Z">
                              <w:r w:rsidR="00132ED0">
                                <w:rPr>
                                  <w:rFonts w:ascii="Calibri" w:hAnsi="Calibri" w:cs="Calibri"/>
                                  <w:sz w:val="20"/>
                                  <w:szCs w:val="20"/>
                                </w:rPr>
                                <w:t xml:space="preserve">These </w:t>
                              </w:r>
                            </w:ins>
                            <w:ins w:id="226" w:author="McCaffrey,Trevor" w:date="2022-01-20T22:49:00Z">
                              <w:r w:rsidR="003E4871">
                                <w:rPr>
                                  <w:rFonts w:ascii="Calibri" w:hAnsi="Calibri" w:cs="Calibri"/>
                                  <w:sz w:val="20"/>
                                  <w:szCs w:val="20"/>
                                </w:rPr>
                                <w:t xml:space="preserve">different </w:t>
                              </w:r>
                            </w:ins>
                            <w:ins w:id="227" w:author="McCaffrey,Trevor" w:date="2022-01-20T22:48:00Z">
                              <w:r w:rsidR="00132ED0">
                                <w:rPr>
                                  <w:rFonts w:ascii="Calibri" w:hAnsi="Calibri" w:cs="Calibri"/>
                                  <w:sz w:val="20"/>
                                  <w:szCs w:val="20"/>
                                </w:rPr>
                                <w:t xml:space="preserve">morphologies </w:t>
                              </w:r>
                            </w:ins>
                            <w:ins w:id="228" w:author="McCaffrey,Trevor" w:date="2022-01-20T22:49:00Z">
                              <w:r w:rsidR="003E4871">
                                <w:rPr>
                                  <w:rFonts w:ascii="Calibri" w:hAnsi="Calibri" w:cs="Calibri"/>
                                  <w:sz w:val="20"/>
                                  <w:szCs w:val="20"/>
                                </w:rPr>
                                <w:t>suggest</w:t>
                              </w:r>
                            </w:ins>
                            <w:ins w:id="229" w:author="McCaffrey,Trevor" w:date="2022-01-20T22:48:00Z">
                              <w:r w:rsidR="00132ED0">
                                <w:rPr>
                                  <w:rFonts w:ascii="Calibri" w:hAnsi="Calibri" w:cs="Calibri"/>
                                  <w:sz w:val="20"/>
                                  <w:szCs w:val="20"/>
                                </w:rPr>
                                <w:t xml:space="preserve"> </w:t>
                              </w:r>
                            </w:ins>
                            <w:ins w:id="230" w:author="McCaffrey,Trevor" w:date="2022-01-21T01:08:00Z">
                              <w:r w:rsidR="00F54A8C">
                                <w:rPr>
                                  <w:rFonts w:ascii="Calibri" w:hAnsi="Calibri" w:cs="Calibri"/>
                                  <w:sz w:val="20"/>
                                  <w:szCs w:val="20"/>
                                </w:rPr>
                                <w:t>distinct</w:t>
                              </w:r>
                            </w:ins>
                            <w:ins w:id="231" w:author="McCaffrey,Trevor" w:date="2022-01-20T22:49:00Z">
                              <w:r w:rsidR="003E4871">
                                <w:rPr>
                                  <w:rFonts w:ascii="Calibri" w:hAnsi="Calibri" w:cs="Calibri"/>
                                  <w:sz w:val="20"/>
                                  <w:szCs w:val="20"/>
                                </w:rPr>
                                <w:t xml:space="preserve"> origins of radio </w:t>
                              </w:r>
                            </w:ins>
                            <w:ins w:id="232" w:author="McCaffrey,Trevor" w:date="2022-01-20T22:50:00Z">
                              <w:r w:rsidR="003E4871">
                                <w:rPr>
                                  <w:rFonts w:ascii="Calibri" w:hAnsi="Calibri" w:cs="Calibri"/>
                                  <w:sz w:val="20"/>
                                  <w:szCs w:val="20"/>
                                </w:rPr>
                                <w:t>emission and</w:t>
                              </w:r>
                            </w:ins>
                            <w:ins w:id="233"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5ABEE" id="_x0000_t202" coordsize="21600,21600" o:spt="202" path="m,l,21600r21600,l21600,xe">
                <v:stroke joinstyle="miter"/>
                <v:path gradientshapeok="t" o:connecttype="rect"/>
              </v:shapetype>
              <v:shape id="Text Box 2" o:spid="_x0000_s1027" type="#_x0000_t202" style="position:absolute;left:0;text-align:left;margin-left:0;margin-top:250.4pt;width:243.4pt;height:9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" fillcolor="white [3201]" strokeweight=".5pt">
                <v:textbox>
                  <w:txbxContent>
                    <w:p w14:paraId="5D60DDFE" w14:textId="659749B6" w:rsidR="008C6BB3" w:rsidRPr="00F862CC" w:rsidRDefault="008C6BB3" w:rsidP="008C6BB3">
                      <w:pPr>
                        <w:pStyle w:val="NormalWeb"/>
                        <w:rPr>
                          <w:sz w:val="20"/>
                          <w:szCs w:val="20"/>
                        </w:rPr>
                      </w:pPr>
                      <w:r w:rsidRPr="00F862CC">
                        <w:rPr>
                          <w:rFonts w:ascii="Calibri" w:hAnsi="Calibri" w:cs="Calibri"/>
                          <w:sz w:val="20"/>
                          <w:szCs w:val="20"/>
                        </w:rPr>
                        <w:t xml:space="preserve">Figure </w:t>
                      </w:r>
                      <w:r>
                        <w:rPr>
                          <w:rFonts w:ascii="Calibri" w:hAnsi="Calibri" w:cs="Calibri"/>
                          <w:sz w:val="20"/>
                          <w:szCs w:val="20"/>
                        </w:rPr>
                        <w:t>2</w:t>
                      </w:r>
                      <w:r w:rsidRPr="00F862CC">
                        <w:rPr>
                          <w:rFonts w:ascii="Calibri" w:hAnsi="Calibri" w:cs="Calibri"/>
                          <w:sz w:val="20"/>
                          <w:szCs w:val="20"/>
                        </w:rPr>
                        <w:t xml:space="preserve">. </w:t>
                      </w:r>
                      <w:r>
                        <w:rPr>
                          <w:rFonts w:ascii="Calibri" w:hAnsi="Calibri" w:cs="Calibri"/>
                          <w:sz w:val="20"/>
                          <w:szCs w:val="20"/>
                        </w:rPr>
                        <w:t xml:space="preserve">Example </w:t>
                      </w:r>
                      <w:ins w:id="226" w:author="McCaffrey,Trevor" w:date="2022-01-20T21:53:00Z">
                        <w:r w:rsidR="00A22E3C">
                          <w:rPr>
                            <w:rFonts w:ascii="Calibri" w:hAnsi="Calibri" w:cs="Calibri"/>
                            <w:sz w:val="20"/>
                            <w:szCs w:val="20"/>
                          </w:rPr>
                          <w:t>hi</w:t>
                        </w:r>
                      </w:ins>
                      <w:ins w:id="227" w:author="McCaffrey,Trevor" w:date="2022-01-20T21:54:00Z">
                        <w:r w:rsidR="00A22E3C">
                          <w:rPr>
                            <w:rFonts w:ascii="Calibri" w:hAnsi="Calibri" w:cs="Calibri"/>
                            <w:sz w:val="20"/>
                            <w:szCs w:val="20"/>
                          </w:rPr>
                          <w:t xml:space="preserve">gh-resolution </w:t>
                        </w:r>
                      </w:ins>
                      <w:r>
                        <w:rPr>
                          <w:rFonts w:ascii="Calibri" w:hAnsi="Calibri" w:cs="Calibri"/>
                          <w:sz w:val="20"/>
                          <w:szCs w:val="20"/>
                        </w:rPr>
                        <w:t>radio images of quasars.</w:t>
                      </w:r>
                      <w:ins w:id="228" w:author="McCaffrey,Trevor" w:date="2022-01-20T21:54:00Z">
                        <w:r w:rsidR="00A22E3C">
                          <w:rPr>
                            <w:rFonts w:ascii="Calibri" w:hAnsi="Calibri" w:cs="Calibri"/>
                            <w:sz w:val="20"/>
                            <w:szCs w:val="20"/>
                          </w:rPr>
                          <w:t xml:space="preserve">  The top two possess linear </w:t>
                        </w:r>
                      </w:ins>
                      <w:ins w:id="229" w:author="McCaffrey,Trevor" w:date="2022-01-20T22:47:00Z">
                        <w:r w:rsidR="00132ED0">
                          <w:rPr>
                            <w:rFonts w:ascii="Calibri" w:hAnsi="Calibri" w:cs="Calibri"/>
                            <w:sz w:val="20"/>
                            <w:szCs w:val="20"/>
                          </w:rPr>
                          <w:t xml:space="preserve">jet-like </w:t>
                        </w:r>
                      </w:ins>
                      <w:ins w:id="230" w:author="McCaffrey,Trevor" w:date="2022-01-20T21:54:00Z">
                        <w:r w:rsidR="00A22E3C">
                          <w:rPr>
                            <w:rFonts w:ascii="Calibri" w:hAnsi="Calibri" w:cs="Calibri"/>
                            <w:sz w:val="20"/>
                            <w:szCs w:val="20"/>
                          </w:rPr>
                          <w:t>structures</w:t>
                        </w:r>
                      </w:ins>
                      <w:ins w:id="231" w:author="McCaffrey,Trevor" w:date="2022-01-20T22:47:00Z">
                        <w:r w:rsidR="00132ED0">
                          <w:rPr>
                            <w:rFonts w:ascii="Calibri" w:hAnsi="Calibri" w:cs="Calibri"/>
                            <w:sz w:val="20"/>
                            <w:szCs w:val="20"/>
                          </w:rPr>
                          <w:t>,</w:t>
                        </w:r>
                      </w:ins>
                      <w:ins w:id="232" w:author="McCaffrey,Trevor" w:date="2022-01-20T21:54:00Z">
                        <w:r w:rsidR="00A22E3C">
                          <w:rPr>
                            <w:rFonts w:ascii="Calibri" w:hAnsi="Calibri" w:cs="Calibri"/>
                            <w:sz w:val="20"/>
                            <w:szCs w:val="20"/>
                          </w:rPr>
                          <w:t xml:space="preserve"> while the bottom two resemble </w:t>
                        </w:r>
                      </w:ins>
                      <w:ins w:id="233" w:author="McCaffrey,Trevor" w:date="2022-01-20T21:55:00Z">
                        <w:r w:rsidR="00A22E3C">
                          <w:rPr>
                            <w:rFonts w:ascii="Calibri" w:hAnsi="Calibri" w:cs="Calibri"/>
                            <w:sz w:val="20"/>
                            <w:szCs w:val="20"/>
                          </w:rPr>
                          <w:t xml:space="preserve">diffuse emission characteristic </w:t>
                        </w:r>
                      </w:ins>
                      <w:ins w:id="234" w:author="McCaffrey,Trevor" w:date="2022-01-20T22:48:00Z">
                        <w:r w:rsidR="00132ED0">
                          <w:rPr>
                            <w:rFonts w:ascii="Calibri" w:hAnsi="Calibri" w:cs="Calibri"/>
                            <w:sz w:val="20"/>
                            <w:szCs w:val="20"/>
                          </w:rPr>
                          <w:t xml:space="preserve">of </w:t>
                        </w:r>
                      </w:ins>
                      <w:ins w:id="235" w:author="McCaffrey,Trevor" w:date="2022-01-20T21:56:00Z">
                        <w:r w:rsidR="00A22E3C">
                          <w:rPr>
                            <w:rFonts w:ascii="Calibri" w:hAnsi="Calibri" w:cs="Calibri"/>
                            <w:sz w:val="20"/>
                            <w:szCs w:val="20"/>
                          </w:rPr>
                          <w:t>star formation</w:t>
                        </w:r>
                      </w:ins>
                      <w:ins w:id="236" w:author="McCaffrey,Trevor" w:date="2022-01-20T21:55:00Z">
                        <w:r w:rsidR="00A22E3C">
                          <w:rPr>
                            <w:rFonts w:ascii="Calibri" w:hAnsi="Calibri" w:cs="Calibri"/>
                            <w:sz w:val="20"/>
                            <w:szCs w:val="20"/>
                          </w:rPr>
                          <w:t xml:space="preserve"> or a wind spiraling off an accretion disk.  </w:t>
                        </w:r>
                      </w:ins>
                      <w:ins w:id="237" w:author="McCaffrey,Trevor" w:date="2022-01-20T22:48:00Z">
                        <w:r w:rsidR="00132ED0">
                          <w:rPr>
                            <w:rFonts w:ascii="Calibri" w:hAnsi="Calibri" w:cs="Calibri"/>
                            <w:sz w:val="20"/>
                            <w:szCs w:val="20"/>
                          </w:rPr>
                          <w:t xml:space="preserve">These </w:t>
                        </w:r>
                      </w:ins>
                      <w:ins w:id="238" w:author="McCaffrey,Trevor" w:date="2022-01-20T22:49:00Z">
                        <w:r w:rsidR="003E4871">
                          <w:rPr>
                            <w:rFonts w:ascii="Calibri" w:hAnsi="Calibri" w:cs="Calibri"/>
                            <w:sz w:val="20"/>
                            <w:szCs w:val="20"/>
                          </w:rPr>
                          <w:t xml:space="preserve">different </w:t>
                        </w:r>
                      </w:ins>
                      <w:ins w:id="239" w:author="McCaffrey,Trevor" w:date="2022-01-20T22:48:00Z">
                        <w:r w:rsidR="00132ED0">
                          <w:rPr>
                            <w:rFonts w:ascii="Calibri" w:hAnsi="Calibri" w:cs="Calibri"/>
                            <w:sz w:val="20"/>
                            <w:szCs w:val="20"/>
                          </w:rPr>
                          <w:t xml:space="preserve">morphologies </w:t>
                        </w:r>
                      </w:ins>
                      <w:ins w:id="240" w:author="McCaffrey,Trevor" w:date="2022-01-20T22:49:00Z">
                        <w:r w:rsidR="003E4871">
                          <w:rPr>
                            <w:rFonts w:ascii="Calibri" w:hAnsi="Calibri" w:cs="Calibri"/>
                            <w:sz w:val="20"/>
                            <w:szCs w:val="20"/>
                          </w:rPr>
                          <w:t>suggest</w:t>
                        </w:r>
                      </w:ins>
                      <w:ins w:id="241" w:author="McCaffrey,Trevor" w:date="2022-01-20T22:48:00Z">
                        <w:r w:rsidR="00132ED0">
                          <w:rPr>
                            <w:rFonts w:ascii="Calibri" w:hAnsi="Calibri" w:cs="Calibri"/>
                            <w:sz w:val="20"/>
                            <w:szCs w:val="20"/>
                          </w:rPr>
                          <w:t xml:space="preserve"> </w:t>
                        </w:r>
                      </w:ins>
                      <w:ins w:id="242" w:author="McCaffrey,Trevor" w:date="2022-01-21T01:08:00Z">
                        <w:r w:rsidR="00F54A8C">
                          <w:rPr>
                            <w:rFonts w:ascii="Calibri" w:hAnsi="Calibri" w:cs="Calibri"/>
                            <w:sz w:val="20"/>
                            <w:szCs w:val="20"/>
                          </w:rPr>
                          <w:t>distinct</w:t>
                        </w:r>
                      </w:ins>
                      <w:ins w:id="243" w:author="McCaffrey,Trevor" w:date="2022-01-20T22:49:00Z">
                        <w:r w:rsidR="003E4871">
                          <w:rPr>
                            <w:rFonts w:ascii="Calibri" w:hAnsi="Calibri" w:cs="Calibri"/>
                            <w:sz w:val="20"/>
                            <w:szCs w:val="20"/>
                          </w:rPr>
                          <w:t xml:space="preserve"> origins of radio </w:t>
                        </w:r>
                      </w:ins>
                      <w:ins w:id="244" w:author="McCaffrey,Trevor" w:date="2022-01-20T22:50:00Z">
                        <w:r w:rsidR="003E4871">
                          <w:rPr>
                            <w:rFonts w:ascii="Calibri" w:hAnsi="Calibri" w:cs="Calibri"/>
                            <w:sz w:val="20"/>
                            <w:szCs w:val="20"/>
                          </w:rPr>
                          <w:t>emission and</w:t>
                        </w:r>
                      </w:ins>
                      <w:ins w:id="245" w:author="McCaffrey,Trevor" w:date="2022-01-20T22:48:00Z">
                        <w:r w:rsidR="00132ED0">
                          <w:rPr>
                            <w:rFonts w:ascii="Calibri" w:hAnsi="Calibri" w:cs="Calibri"/>
                            <w:sz w:val="20"/>
                            <w:szCs w:val="20"/>
                          </w:rPr>
                          <w:t xml:space="preserve"> are likely to be correlated with CIV distance.</w:t>
                        </w:r>
                      </w:ins>
                    </w:p>
                    <w:p w14:paraId="68314791" w14:textId="77777777" w:rsidR="008C6BB3" w:rsidRPr="00F862CC" w:rsidRDefault="008C6BB3" w:rsidP="008C6BB3">
                      <w:pPr>
                        <w:rPr>
                          <w:sz w:val="20"/>
                          <w:szCs w:val="20"/>
                        </w:rPr>
                      </w:pPr>
                    </w:p>
                  </w:txbxContent>
                </v:textbox>
                <w10:wrap type="tight"/>
              </v:shape>
            </w:pict>
          </mc:Fallback>
        </mc:AlternateContent>
      </w:r>
      <w:r w:rsidRPr="00F862CC">
        <w:rPr>
          <w:rFonts w:ascii="Arial" w:hAnsi="Arial" w:cs="Arial"/>
          <w:sz w:val="24"/>
          <w:szCs w:val="24"/>
        </w:rPr>
        <w:t xml:space="preserve">observational details, </w:t>
      </w:r>
      <w:del w:id="234" w:author="McCaffrey,Trevor" w:date="2022-01-20T21:46:00Z">
        <w:r w:rsidRPr="00F862CC" w:rsidDel="00D5661F">
          <w:rPr>
            <w:rFonts w:ascii="Arial" w:hAnsi="Arial" w:cs="Arial"/>
            <w:sz w:val="24"/>
            <w:szCs w:val="24"/>
          </w:rPr>
          <w:delText xml:space="preserve">we </w:delText>
        </w:r>
      </w:del>
      <w:ins w:id="235" w:author="McCaffrey,Trevor" w:date="2022-01-20T21:46:00Z">
        <w:r w:rsidR="00D5661F">
          <w:rPr>
            <w:rFonts w:ascii="Arial" w:hAnsi="Arial" w:cs="Arial"/>
            <w:sz w:val="24"/>
            <w:szCs w:val="24"/>
          </w:rPr>
          <w:t>I was</w:t>
        </w:r>
        <w:r w:rsidR="00D5661F" w:rsidRPr="00F862CC">
          <w:rPr>
            <w:rFonts w:ascii="Arial" w:hAnsi="Arial" w:cs="Arial"/>
            <w:sz w:val="24"/>
            <w:szCs w:val="24"/>
          </w:rPr>
          <w:t xml:space="preserve"> </w:t>
        </w:r>
      </w:ins>
      <w:del w:id="236" w:author="McCaffrey,Trevor" w:date="2022-01-20T21:46:00Z">
        <w:r w:rsidRPr="00F862CC" w:rsidDel="00D5661F">
          <w:rPr>
            <w:rFonts w:ascii="Arial" w:hAnsi="Arial" w:cs="Arial"/>
            <w:sz w:val="24"/>
            <w:szCs w:val="24"/>
          </w:rPr>
          <w:delText xml:space="preserve">were </w:delText>
        </w:r>
      </w:del>
      <w:r w:rsidRPr="00F862CC">
        <w:rPr>
          <w:rFonts w:ascii="Arial" w:hAnsi="Arial" w:cs="Arial"/>
          <w:sz w:val="24"/>
          <w:szCs w:val="24"/>
        </w:rPr>
        <w:t xml:space="preserve">able to </w:t>
      </w:r>
      <w:del w:id="237" w:author="McCaffrey,Trevor" w:date="2022-01-20T21:47:00Z">
        <w:r w:rsidRPr="00F862CC" w:rsidDel="00D5661F">
          <w:rPr>
            <w:rFonts w:ascii="Arial" w:hAnsi="Arial" w:cs="Arial"/>
            <w:sz w:val="24"/>
            <w:szCs w:val="24"/>
          </w:rPr>
          <w:delText xml:space="preserve">reach </w:delText>
        </w:r>
      </w:del>
      <w:ins w:id="238" w:author="McCaffrey,Trevor" w:date="2022-01-20T21:47:00Z">
        <w:r w:rsidR="00D5661F">
          <w:rPr>
            <w:rFonts w:ascii="Arial" w:hAnsi="Arial" w:cs="Arial"/>
            <w:sz w:val="24"/>
            <w:szCs w:val="24"/>
          </w:rPr>
          <w:t>image the quasars</w:t>
        </w:r>
        <w:r w:rsidR="00D5661F" w:rsidRPr="00F862CC">
          <w:rPr>
            <w:rFonts w:ascii="Arial" w:hAnsi="Arial" w:cs="Arial"/>
            <w:sz w:val="24"/>
            <w:szCs w:val="24"/>
          </w:rPr>
          <w:t xml:space="preserve"> </w:t>
        </w:r>
      </w:ins>
      <w:ins w:id="239" w:author="McCaffrey,Trevor" w:date="2022-01-20T21:48:00Z">
        <w:r w:rsidR="00D5661F">
          <w:rPr>
            <w:rFonts w:ascii="Arial" w:hAnsi="Arial" w:cs="Arial"/>
            <w:sz w:val="24"/>
            <w:szCs w:val="24"/>
          </w:rPr>
          <w:t xml:space="preserve">at </w:t>
        </w:r>
      </w:ins>
      <w:del w:id="240" w:author="McCaffrey,Trevor" w:date="2022-01-20T22:05:00Z">
        <w:r w:rsidRPr="00F862CC" w:rsidDel="000C2433">
          <w:rPr>
            <w:rFonts w:ascii="Arial" w:hAnsi="Arial" w:cs="Arial"/>
            <w:sz w:val="24"/>
            <w:szCs w:val="24"/>
          </w:rPr>
          <w:delText>kiloparsec</w:delText>
        </w:r>
      </w:del>
      <w:ins w:id="241" w:author="McCaffrey,Trevor" w:date="2022-01-20T22:05:00Z">
        <w:r w:rsidR="000C2433">
          <w:rPr>
            <w:rFonts w:ascii="Arial" w:hAnsi="Arial" w:cs="Arial"/>
            <w:sz w:val="24"/>
            <w:szCs w:val="24"/>
          </w:rPr>
          <w:t>galaxy</w:t>
        </w:r>
      </w:ins>
      <w:r w:rsidRPr="00F862CC">
        <w:rPr>
          <w:rFonts w:ascii="Arial" w:hAnsi="Arial" w:cs="Arial"/>
          <w:sz w:val="24"/>
          <w:szCs w:val="24"/>
        </w:rPr>
        <w:t xml:space="preserve">-scale resolution, revealing for the first time </w:t>
      </w:r>
      <w:del w:id="242" w:author="McCaffrey,Trevor" w:date="2022-01-20T22:06:00Z">
        <w:r w:rsidRPr="00F862CC" w:rsidDel="000C2433">
          <w:rPr>
            <w:rFonts w:ascii="Arial" w:hAnsi="Arial" w:cs="Arial"/>
            <w:sz w:val="24"/>
            <w:szCs w:val="24"/>
          </w:rPr>
          <w:delText>sub-galactic</w:delText>
        </w:r>
      </w:del>
      <w:ins w:id="243" w:author="McCaffrey,Trevor" w:date="2022-01-20T22:06:00Z">
        <w:r w:rsidR="000C2433">
          <w:rPr>
            <w:rFonts w:ascii="Arial" w:hAnsi="Arial" w:cs="Arial"/>
            <w:sz w:val="24"/>
            <w:szCs w:val="24"/>
          </w:rPr>
          <w:t>detailed</w:t>
        </w:r>
      </w:ins>
      <w:r w:rsidRPr="00F862CC">
        <w:rPr>
          <w:rFonts w:ascii="Arial" w:hAnsi="Arial" w:cs="Arial"/>
          <w:sz w:val="24"/>
          <w:szCs w:val="24"/>
        </w:rPr>
        <w:t xml:space="preserve"> radio structure across a large homogeneous quasar sample.  </w:t>
      </w:r>
      <w:r w:rsidRPr="00F862CC">
        <w:rPr>
          <w:rFonts w:ascii="Arial" w:eastAsia="Calibri" w:hAnsi="Arial" w:cs="Arial"/>
          <w:sz w:val="24"/>
          <w:szCs w:val="24"/>
        </w:rPr>
        <w:t>These new images (</w:t>
      </w:r>
      <w:r>
        <w:rPr>
          <w:rFonts w:ascii="Arial" w:eastAsia="Calibri" w:hAnsi="Arial" w:cs="Arial"/>
          <w:sz w:val="24"/>
          <w:szCs w:val="24"/>
        </w:rPr>
        <w:t xml:space="preserve">viz. </w:t>
      </w:r>
      <w:commentRangeStart w:id="244"/>
      <w:commentRangeStart w:id="245"/>
      <w:r w:rsidRPr="00F862CC">
        <w:rPr>
          <w:rFonts w:ascii="Arial" w:eastAsia="Calibri" w:hAnsi="Arial" w:cs="Arial"/>
          <w:sz w:val="24"/>
          <w:szCs w:val="24"/>
        </w:rPr>
        <w:t>Fig</w:t>
      </w:r>
      <w:r>
        <w:rPr>
          <w:rFonts w:ascii="Arial" w:eastAsia="Calibri" w:hAnsi="Arial" w:cs="Arial"/>
          <w:sz w:val="24"/>
          <w:szCs w:val="24"/>
        </w:rPr>
        <w:t>ure</w:t>
      </w:r>
      <w:r w:rsidRPr="00F862CC">
        <w:rPr>
          <w:rFonts w:ascii="Arial" w:eastAsia="Calibri" w:hAnsi="Arial" w:cs="Arial"/>
          <w:sz w:val="24"/>
          <w:szCs w:val="24"/>
        </w:rPr>
        <w:t xml:space="preserve"> 2</w:t>
      </w:r>
      <w:commentRangeEnd w:id="244"/>
      <w:r w:rsidR="008F7F52">
        <w:rPr>
          <w:rStyle w:val="CommentReference"/>
        </w:rPr>
        <w:commentReference w:id="244"/>
      </w:r>
      <w:commentRangeEnd w:id="245"/>
      <w:r w:rsidR="003E4871">
        <w:rPr>
          <w:rStyle w:val="CommentReference"/>
        </w:rPr>
        <w:commentReference w:id="245"/>
      </w:r>
      <w:r w:rsidRPr="00F862CC">
        <w:rPr>
          <w:rFonts w:ascii="Arial" w:eastAsia="Calibri" w:hAnsi="Arial" w:cs="Arial"/>
          <w:sz w:val="24"/>
          <w:szCs w:val="24"/>
        </w:rPr>
        <w:t xml:space="preserve">) provide new clues </w:t>
      </w:r>
      <w:r>
        <w:rPr>
          <w:rFonts w:ascii="Arial" w:eastAsia="Calibri" w:hAnsi="Arial" w:cs="Arial"/>
          <w:sz w:val="24"/>
          <w:szCs w:val="24"/>
        </w:rPr>
        <w:t>as to what physical mechanisms could be responsible for producing radio emission in quasars.  Moreover, these images alone show that said radio emission does not come in a single form, in agreement with my previous findings with Professor Richards.</w:t>
      </w:r>
    </w:p>
    <w:p w14:paraId="2E4FB369" w14:textId="5BC40AA6" w:rsidR="008C6BB3"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 xml:space="preserve">Following my work with Dr Kimball, I co-proposed with Professor Richards for time with the VLA in the Spring of 2022, where we have been fully allocated ~25 hours of telescope time.  With this time, we will re-analyze quasars from the first project I partook in, but at much higher resolution, allowing us to obtain detailed radio images of quasars like in Figure 2, and combine them with information contained in Figure 1.  Combining complex morphologies through imaging with </w:t>
      </w:r>
      <w:del w:id="246" w:author="McCaffrey,Trevor" w:date="2022-01-21T12:02:00Z">
        <w:r w:rsidDel="00416A97">
          <w:rPr>
            <w:rFonts w:ascii="Arial" w:eastAsia="Calibri" w:hAnsi="Arial" w:cs="Arial"/>
            <w:sz w:val="24"/>
            <w:szCs w:val="24"/>
          </w:rPr>
          <w:delText xml:space="preserve">novel </w:delText>
        </w:r>
      </w:del>
      <w:ins w:id="247" w:author="McCaffrey,Trevor" w:date="2022-01-21T12:02:00Z">
        <w:r w:rsidR="00416A97">
          <w:rPr>
            <w:rFonts w:ascii="Arial" w:eastAsia="Calibri" w:hAnsi="Arial" w:cs="Arial"/>
            <w:sz w:val="24"/>
            <w:szCs w:val="24"/>
          </w:rPr>
          <w:t>my</w:t>
        </w:r>
        <w:r w:rsidR="00416A97">
          <w:rPr>
            <w:rFonts w:ascii="Arial" w:eastAsia="Calibri" w:hAnsi="Arial" w:cs="Arial"/>
            <w:sz w:val="24"/>
            <w:szCs w:val="24"/>
          </w:rPr>
          <w:t xml:space="preserve"> </w:t>
        </w:r>
      </w:ins>
      <w:r>
        <w:rPr>
          <w:rFonts w:ascii="Arial" w:eastAsia="Calibri" w:hAnsi="Arial" w:cs="Arial"/>
          <w:sz w:val="24"/>
          <w:szCs w:val="24"/>
        </w:rPr>
        <w:t>spectroscopic analysis will allow us to make physical sense of the interesting radio images we obtain, enabling a concrete step forward in our understanding of AGN physics.</w:t>
      </w:r>
    </w:p>
    <w:p w14:paraId="42A2854E" w14:textId="73530CE2" w:rsidR="008C6BB3" w:rsidRPr="00F862CC" w:rsidRDefault="008C6BB3" w:rsidP="008C6BB3">
      <w:pPr>
        <w:spacing w:after="0" w:line="240" w:lineRule="auto"/>
        <w:ind w:right="120" w:firstLine="720"/>
        <w:rPr>
          <w:rFonts w:ascii="Arial" w:eastAsia="Calibri" w:hAnsi="Arial" w:cs="Arial"/>
          <w:sz w:val="24"/>
          <w:szCs w:val="24"/>
        </w:rPr>
      </w:pPr>
      <w:r>
        <w:rPr>
          <w:rFonts w:ascii="Arial" w:eastAsia="Calibri" w:hAnsi="Arial" w:cs="Arial"/>
          <w:sz w:val="24"/>
          <w:szCs w:val="24"/>
        </w:rPr>
        <w:t xml:space="preserve">My research experiences as an undergraduate have exhaustively shown me what a research career is like.  I’ve begun working on a problem I knew nothing about, analyzed that problem through several research projects, and have even learned enough about the problem at hand to pursue further work.  I’ve </w:t>
      </w:r>
      <w:del w:id="248" w:author="Dolinski,Michelle" w:date="2022-01-17T17:23:00Z">
        <w:r w:rsidDel="00294E63">
          <w:rPr>
            <w:rFonts w:ascii="Arial" w:eastAsia="Calibri" w:hAnsi="Arial" w:cs="Arial"/>
            <w:sz w:val="24"/>
            <w:szCs w:val="24"/>
          </w:rPr>
          <w:delText xml:space="preserve">graciously </w:delText>
        </w:r>
      </w:del>
      <w:r>
        <w:rPr>
          <w:rFonts w:ascii="Arial" w:eastAsia="Calibri" w:hAnsi="Arial" w:cs="Arial"/>
          <w:sz w:val="24"/>
          <w:szCs w:val="24"/>
        </w:rPr>
        <w:t>learned throughout these past 3 years that I want to commit the rest of my life to the never-ending problem-solving cycle that is a research career in astronomy.</w:t>
      </w:r>
    </w:p>
    <w:p w14:paraId="22812549" w14:textId="77777777" w:rsidR="008C6BB3" w:rsidRDefault="008C6BB3" w:rsidP="008C6BB3">
      <w:pPr>
        <w:spacing w:after="0" w:line="240" w:lineRule="auto"/>
        <w:ind w:right="120"/>
        <w:rPr>
          <w:rFonts w:ascii="Arial" w:eastAsia="Calibri" w:hAnsi="Arial" w:cs="Arial"/>
          <w:b/>
          <w:bCs/>
          <w:sz w:val="24"/>
          <w:szCs w:val="24"/>
        </w:rPr>
      </w:pPr>
      <w:r w:rsidRPr="00F862CC">
        <w:rPr>
          <w:rFonts w:ascii="Arial" w:eastAsia="Calibri" w:hAnsi="Arial" w:cs="Arial"/>
          <w:b/>
          <w:bCs/>
          <w:sz w:val="24"/>
          <w:szCs w:val="24"/>
        </w:rPr>
        <w:t>Reference:</w:t>
      </w:r>
    </w:p>
    <w:p w14:paraId="4F802C86"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commentRangeStart w:id="249"/>
      <w:proofErr w:type="spellStart"/>
      <w:r>
        <w:rPr>
          <w:rFonts w:ascii="Arial" w:eastAsia="Calibri" w:hAnsi="Arial" w:cs="Arial"/>
          <w:sz w:val="24"/>
          <w:szCs w:val="24"/>
        </w:rPr>
        <w:t>Sandage</w:t>
      </w:r>
      <w:proofErr w:type="spellEnd"/>
      <w:r>
        <w:rPr>
          <w:rFonts w:ascii="Arial" w:eastAsia="Calibri" w:hAnsi="Arial" w:cs="Arial"/>
          <w:sz w:val="24"/>
          <w:szCs w:val="24"/>
        </w:rPr>
        <w:t xml:space="preserve"> 1965</w:t>
      </w:r>
    </w:p>
    <w:p w14:paraId="0338E3B4"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lastRenderedPageBreak/>
        <w:t>Schneider et al 2010</w:t>
      </w:r>
    </w:p>
    <w:p w14:paraId="38842DC2"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Baldwin 1977</w:t>
      </w:r>
    </w:p>
    <w:p w14:paraId="41DC3C4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Richards et al 2011</w:t>
      </w:r>
    </w:p>
    <w:p w14:paraId="39004CC0" w14:textId="77777777" w:rsidR="008C6BB3" w:rsidRDefault="008C6BB3" w:rsidP="008C6BB3">
      <w:pPr>
        <w:pStyle w:val="ListParagraph"/>
        <w:numPr>
          <w:ilvl w:val="0"/>
          <w:numId w:val="1"/>
        </w:numPr>
        <w:spacing w:after="0" w:line="240" w:lineRule="auto"/>
        <w:ind w:right="120"/>
        <w:rPr>
          <w:rFonts w:ascii="Arial" w:eastAsia="Calibri" w:hAnsi="Arial" w:cs="Arial"/>
          <w:sz w:val="24"/>
          <w:szCs w:val="24"/>
        </w:rPr>
      </w:pPr>
      <w:r>
        <w:rPr>
          <w:rFonts w:ascii="Arial" w:eastAsia="Calibri" w:hAnsi="Arial" w:cs="Arial"/>
          <w:sz w:val="24"/>
          <w:szCs w:val="24"/>
        </w:rPr>
        <w:t>McCaffrey &amp; Richards 2021</w:t>
      </w:r>
    </w:p>
    <w:p w14:paraId="5B8D31FF" w14:textId="77777777" w:rsidR="008C6BB3" w:rsidRPr="007F7D32" w:rsidRDefault="008C6BB3" w:rsidP="008C6BB3">
      <w:pPr>
        <w:pStyle w:val="ListParagraph"/>
        <w:numPr>
          <w:ilvl w:val="0"/>
          <w:numId w:val="1"/>
        </w:numPr>
        <w:spacing w:after="0" w:line="240" w:lineRule="auto"/>
        <w:ind w:right="120"/>
        <w:rPr>
          <w:rFonts w:ascii="Arial" w:eastAsia="Calibri" w:hAnsi="Arial" w:cs="Arial"/>
          <w:sz w:val="24"/>
          <w:szCs w:val="24"/>
        </w:rPr>
      </w:pPr>
      <w:proofErr w:type="spellStart"/>
      <w:r>
        <w:rPr>
          <w:rFonts w:ascii="Arial" w:eastAsia="Calibri" w:hAnsi="Arial" w:cs="Arial"/>
          <w:sz w:val="24"/>
          <w:szCs w:val="24"/>
        </w:rPr>
        <w:t>Giustini</w:t>
      </w:r>
      <w:proofErr w:type="spellEnd"/>
      <w:r>
        <w:rPr>
          <w:rFonts w:ascii="Arial" w:eastAsia="Calibri" w:hAnsi="Arial" w:cs="Arial"/>
          <w:sz w:val="24"/>
          <w:szCs w:val="24"/>
        </w:rPr>
        <w:t xml:space="preserve"> &amp; </w:t>
      </w:r>
      <w:proofErr w:type="spellStart"/>
      <w:r>
        <w:rPr>
          <w:rFonts w:ascii="Arial" w:eastAsia="Calibri" w:hAnsi="Arial" w:cs="Arial"/>
          <w:sz w:val="24"/>
          <w:szCs w:val="24"/>
        </w:rPr>
        <w:t>Proga</w:t>
      </w:r>
      <w:proofErr w:type="spellEnd"/>
      <w:r>
        <w:rPr>
          <w:rFonts w:ascii="Arial" w:eastAsia="Calibri" w:hAnsi="Arial" w:cs="Arial"/>
          <w:sz w:val="24"/>
          <w:szCs w:val="24"/>
        </w:rPr>
        <w:t xml:space="preserve"> 2019</w:t>
      </w:r>
      <w:commentRangeEnd w:id="249"/>
      <w:r w:rsidR="00A63964">
        <w:rPr>
          <w:rStyle w:val="CommentReference"/>
        </w:rPr>
        <w:commentReference w:id="249"/>
      </w:r>
    </w:p>
    <w:sectPr w:rsidR="008C6BB3" w:rsidRPr="007F7D32" w:rsidSect="008C6B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linski,Michelle" w:date="2022-01-17T17:23:00Z" w:initials="D">
    <w:p w14:paraId="3E7B4FD4" w14:textId="1392C0B5" w:rsidR="00B551A4" w:rsidRDefault="00B551A4">
      <w:pPr>
        <w:pStyle w:val="CommentText"/>
      </w:pPr>
      <w:r>
        <w:rPr>
          <w:rStyle w:val="CommentReference"/>
        </w:rPr>
        <w:annotationRef/>
      </w:r>
      <w:r>
        <w:t>I think the two projects idea is fine because they have so much overlap. I might suggest lest of a chronological account and more organization based on the projects. Describe project 1 and outcomes, describe project 2 and outcomes, describe how the two projects come together through ongoing work.</w:t>
      </w:r>
    </w:p>
  </w:comment>
  <w:comment w:id="6" w:author="Dolinski,Michelle" w:date="2022-01-17T14:51:00Z" w:initials="D">
    <w:p w14:paraId="57C9B418" w14:textId="2BE04BA3" w:rsidR="0068764A" w:rsidRDefault="0068764A">
      <w:pPr>
        <w:pStyle w:val="CommentText"/>
      </w:pPr>
      <w:r>
        <w:rPr>
          <w:rStyle w:val="CommentReference"/>
        </w:rPr>
        <w:annotationRef/>
      </w:r>
      <w:r>
        <w:t>I like this section, but I would move it until after discussing research in more detail. Make sure research is the focus.</w:t>
      </w:r>
    </w:p>
  </w:comment>
  <w:comment w:id="28" w:author="Gates,Leah" w:date="2022-01-20T10:20:00Z" w:initials="G">
    <w:p w14:paraId="65ED5605" w14:textId="77777777" w:rsidR="00D87B26" w:rsidRDefault="00D87B26" w:rsidP="00BA171B">
      <w:pPr>
        <w:pStyle w:val="CommentText"/>
      </w:pPr>
      <w:r>
        <w:rPr>
          <w:rStyle w:val="CommentReference"/>
        </w:rPr>
        <w:annotationRef/>
      </w:r>
      <w:r>
        <w:t>Two things that might be one thing--you have some extra space to play with, and since your other short answers are focused on your first two summers, I think you should spend that space bulking out your discussion of your second co-op and/or your ongoing research--go ahead and preview here that you have been able to identify a previously unknown dynamic in the behavior of quasars, for example. Also, tell us briefly what your plans are for co-op 3.</w:t>
      </w:r>
    </w:p>
  </w:comment>
  <w:comment w:id="32" w:author="Dolinski,Michelle" w:date="2022-01-17T14:51:00Z" w:initials="D">
    <w:p w14:paraId="0F26C22B" w14:textId="5D09F5B3" w:rsidR="0068764A" w:rsidRDefault="0068764A" w:rsidP="0068764A">
      <w:pPr>
        <w:pStyle w:val="CommentText"/>
      </w:pPr>
      <w:r>
        <w:rPr>
          <w:rStyle w:val="CommentReference"/>
        </w:rPr>
        <w:annotationRef/>
      </w:r>
      <w:r>
        <w:t>I like this section, but I would move it until after discussing research in more detail. Make sure research is the focus.</w:t>
      </w:r>
    </w:p>
  </w:comment>
  <w:comment w:id="40" w:author="Gates,Leah" w:date="2022-01-20T10:09:00Z" w:initials="G">
    <w:p w14:paraId="5E6A5632" w14:textId="77777777" w:rsidR="00093387" w:rsidRDefault="00093387" w:rsidP="00754CE1">
      <w:pPr>
        <w:pStyle w:val="CommentText"/>
      </w:pPr>
      <w:r>
        <w:rPr>
          <w:rStyle w:val="CommentReference"/>
        </w:rPr>
        <w:annotationRef/>
      </w:r>
      <w:r>
        <w:t>This isn't really giving us much new information. Instead, be more specific about your future plans here--tell us where/with whom you would like to study for your phd (this is mostly a means of flexing that you know who the leaders in your field are/where relevant work is being done).</w:t>
      </w:r>
    </w:p>
  </w:comment>
  <w:comment w:id="41" w:author="Gates,Leah" w:date="2022-01-20T10:09:00Z" w:initials="G">
    <w:p w14:paraId="522B89FE" w14:textId="77777777" w:rsidR="00093387" w:rsidRDefault="00093387" w:rsidP="003F15A8">
      <w:pPr>
        <w:pStyle w:val="CommentText"/>
      </w:pPr>
      <w:r>
        <w:rPr>
          <w:rStyle w:val="CommentReference"/>
        </w:rPr>
        <w:annotationRef/>
      </w:r>
      <w:r>
        <w:t>Then, close us out with a vision statement of what you hope to contribute over the course of your career--what legacy do you want to leave?</w:t>
      </w:r>
    </w:p>
  </w:comment>
  <w:comment w:id="42" w:author="McCaffrey,Trevor" w:date="2022-01-20T16:05:00Z" w:initials="M">
    <w:p w14:paraId="343D0E4D" w14:textId="0830A51E" w:rsidR="006C42E8" w:rsidRDefault="006C42E8">
      <w:pPr>
        <w:pStyle w:val="CommentText"/>
      </w:pPr>
      <w:r>
        <w:rPr>
          <w:rStyle w:val="CommentReference"/>
        </w:rPr>
        <w:annotationRef/>
      </w:r>
      <w:r w:rsidR="00125EBF">
        <w:t xml:space="preserve">Think I will write some words on wanting to work with Ray Norris at Western Sydney.  They’re building a next-gen radio telescope there (the Square Kilometer Array, basically the VLA on steroids), and along with that comes Sky Surveys looking deeper into the universe than we </w:t>
      </w:r>
      <w:r w:rsidR="00C01C2A">
        <w:t xml:space="preserve">ever </w:t>
      </w:r>
      <w:r w:rsidR="00125EBF">
        <w:t xml:space="preserve">have before (perfect for studying galaxy evolution).  The project I want </w:t>
      </w:r>
      <w:r w:rsidR="00C01C2A">
        <w:t>to (tentatively) be at the head of is called the “Evolutionary Map of the Universe.”</w:t>
      </w:r>
      <w:r w:rsidR="00523B8A">
        <w:t xml:space="preserve">  </w:t>
      </w:r>
      <w:r w:rsidR="00C01C2A">
        <w:t>Projects like these are a service to the entire astronomy community, and ideal for the science I am interested in.</w:t>
      </w:r>
    </w:p>
  </w:comment>
  <w:comment w:id="51" w:author="Gates,Leah" w:date="2022-01-20T10:15:00Z" w:initials="G">
    <w:p w14:paraId="2701A56F" w14:textId="77777777" w:rsidR="008A7599" w:rsidRDefault="008A7599" w:rsidP="00506BD5">
      <w:pPr>
        <w:pStyle w:val="CommentText"/>
      </w:pPr>
      <w:r>
        <w:rPr>
          <w:rStyle w:val="CommentReference"/>
        </w:rPr>
        <w:annotationRef/>
      </w:r>
      <w:r>
        <w:t xml:space="preserve">This is just to make your phrasing more consistent with what's in her letter; I've asked her to update </w:t>
      </w:r>
      <w:proofErr w:type="gramStart"/>
      <w:r>
        <w:t>it</w:t>
      </w:r>
      <w:proofErr w:type="gramEnd"/>
      <w:r>
        <w:t xml:space="preserve"> but this gives you flexibility both if she does and if she doesn't.</w:t>
      </w:r>
    </w:p>
  </w:comment>
  <w:comment w:id="58" w:author="Dolinski,Michelle" w:date="2022-01-17T14:59:00Z" w:initials="D">
    <w:p w14:paraId="781050A8" w14:textId="053456B0" w:rsidR="0048140D" w:rsidRDefault="0048140D">
      <w:pPr>
        <w:pStyle w:val="CommentText"/>
      </w:pPr>
      <w:r>
        <w:rPr>
          <w:rStyle w:val="CommentReference"/>
        </w:rPr>
        <w:annotationRef/>
      </w:r>
      <w:r>
        <w:t>Love this</w:t>
      </w:r>
    </w:p>
  </w:comment>
  <w:comment w:id="66" w:author="Dolinski,Michelle" w:date="2022-01-17T17:10:00Z" w:initials="D">
    <w:p w14:paraId="4F9835A4" w14:textId="487BFB63" w:rsidR="00577925" w:rsidRDefault="00577925">
      <w:pPr>
        <w:pStyle w:val="CommentText"/>
      </w:pPr>
      <w:r>
        <w:rPr>
          <w:rStyle w:val="CommentReference"/>
        </w:rPr>
        <w:annotationRef/>
      </w:r>
      <w:r>
        <w:t>Should this be C-IV or CIV? You use CIV everywhere else.</w:t>
      </w:r>
    </w:p>
  </w:comment>
  <w:comment w:id="67" w:author="McCaffrey,Trevor" w:date="2022-01-20T16:20:00Z" w:initials="M">
    <w:p w14:paraId="4BDF179C" w14:textId="75DCAEEC" w:rsidR="006C42E8" w:rsidRDefault="006C42E8">
      <w:pPr>
        <w:pStyle w:val="CommentText"/>
      </w:pPr>
      <w:r>
        <w:rPr>
          <w:rStyle w:val="CommentReference"/>
        </w:rPr>
        <w:annotationRef/>
      </w:r>
      <w:r>
        <w:t>Should be CIV.  Really should be C_IV, for triply ionized Carbon.</w:t>
      </w:r>
    </w:p>
  </w:comment>
  <w:comment w:id="75" w:author="Dolinski,Michelle" w:date="2022-01-17T16:51:00Z" w:initials="D">
    <w:p w14:paraId="1DE9350F" w14:textId="2FB4B854" w:rsidR="00360BAB" w:rsidRDefault="00360BAB">
      <w:pPr>
        <w:pStyle w:val="CommentText"/>
      </w:pPr>
      <w:r>
        <w:rPr>
          <w:rStyle w:val="CommentReference"/>
        </w:rPr>
        <w:annotationRef/>
      </w:r>
      <w:r>
        <w:t>Don’t abbreviate if you’re not going to use the abbreviation. Write out black holes for improved readability.</w:t>
      </w:r>
    </w:p>
  </w:comment>
  <w:comment w:id="76" w:author="McCaffrey,Trevor" w:date="2022-01-20T16:23:00Z" w:initials="M">
    <w:p w14:paraId="6E8BA7AF" w14:textId="4C01867F" w:rsidR="006C42E8" w:rsidRDefault="006C42E8">
      <w:pPr>
        <w:pStyle w:val="CommentText"/>
      </w:pPr>
      <w:r>
        <w:rPr>
          <w:rStyle w:val="CommentReference"/>
        </w:rPr>
        <w:annotationRef/>
      </w:r>
      <w:r>
        <w:t>Agreed.</w:t>
      </w:r>
    </w:p>
  </w:comment>
  <w:comment w:id="77" w:author="Dolinski,Michelle" w:date="2022-01-17T16:52:00Z" w:initials="D">
    <w:p w14:paraId="35645B2D" w14:textId="2F64A518" w:rsidR="00F02E4A" w:rsidRDefault="00F02E4A">
      <w:pPr>
        <w:pStyle w:val="CommentText"/>
      </w:pPr>
      <w:r>
        <w:rPr>
          <w:rStyle w:val="CommentReference"/>
        </w:rPr>
        <w:annotationRef/>
      </w:r>
      <w:r>
        <w:t>You can keep this one</w:t>
      </w:r>
    </w:p>
  </w:comment>
  <w:comment w:id="101" w:author="McCaffrey,Trevor" w:date="2022-01-20T20:54:00Z" w:initials="M">
    <w:p w14:paraId="4DB61E7F" w14:textId="48C7627D" w:rsidR="00EC1636" w:rsidRDefault="00EC1636">
      <w:pPr>
        <w:pStyle w:val="CommentText"/>
      </w:pPr>
      <w:r>
        <w:rPr>
          <w:rStyle w:val="CommentReference"/>
        </w:rPr>
        <w:annotationRef/>
      </w:r>
      <w:r>
        <w:t xml:space="preserve">Could cite </w:t>
      </w:r>
      <w:proofErr w:type="spellStart"/>
      <w:r>
        <w:t>Panessa</w:t>
      </w:r>
      <w:proofErr w:type="spellEnd"/>
      <w:r>
        <w:t>.</w:t>
      </w:r>
    </w:p>
  </w:comment>
  <w:comment w:id="119" w:author="Dolinski,Michelle" w:date="2022-01-17T16:59:00Z" w:initials="D">
    <w:p w14:paraId="74192428" w14:textId="4CEB2B79" w:rsidR="00217AE8" w:rsidRDefault="00217AE8">
      <w:pPr>
        <w:pStyle w:val="CommentText"/>
      </w:pPr>
      <w:r>
        <w:rPr>
          <w:rStyle w:val="CommentReference"/>
        </w:rPr>
        <w:annotationRef/>
      </w:r>
      <w:r>
        <w:t>Astronomical or astrophysical?</w:t>
      </w:r>
    </w:p>
  </w:comment>
  <w:comment w:id="120" w:author="McCaffrey,Trevor" w:date="2022-01-20T18:11:00Z" w:initials="M">
    <w:p w14:paraId="1196812A" w14:textId="0EC5004D" w:rsidR="001E5655" w:rsidRDefault="001E5655">
      <w:pPr>
        <w:pStyle w:val="CommentText"/>
      </w:pPr>
      <w:r>
        <w:rPr>
          <w:rStyle w:val="CommentReference"/>
        </w:rPr>
        <w:annotationRef/>
      </w:r>
      <w:r>
        <w:t>Good point, astrophysical.</w:t>
      </w:r>
    </w:p>
  </w:comment>
  <w:comment w:id="199" w:author="Dolinski,Michelle" w:date="2022-01-17T17:20:00Z" w:initials="D">
    <w:p w14:paraId="38202B38" w14:textId="5EE78C3E" w:rsidR="00AA71C6" w:rsidRDefault="00AA71C6">
      <w:pPr>
        <w:pStyle w:val="CommentText"/>
      </w:pPr>
      <w:r>
        <w:rPr>
          <w:rStyle w:val="CommentReference"/>
        </w:rPr>
        <w:annotationRef/>
      </w:r>
      <w:r>
        <w:t>Can’t read the x-axis, covered up by caption.</w:t>
      </w:r>
    </w:p>
  </w:comment>
  <w:comment w:id="200" w:author="McCaffrey,Trevor" w:date="2022-01-20T23:09:00Z" w:initials="M">
    <w:p w14:paraId="55AD6D84" w14:textId="69546027" w:rsidR="00DC6F98" w:rsidRDefault="00DC6F98">
      <w:pPr>
        <w:pStyle w:val="CommentText"/>
      </w:pPr>
      <w:r>
        <w:rPr>
          <w:rStyle w:val="CommentReference"/>
        </w:rPr>
        <w:annotationRef/>
      </w:r>
      <w:r>
        <w:t>I don’t know why this happened.  Must be something with how word formats after changes above were made.  Just need to make sure this isn’t the case in PDF version!</w:t>
      </w:r>
    </w:p>
  </w:comment>
  <w:comment w:id="244" w:author="Dolinski,Michelle" w:date="2022-01-17T17:21:00Z" w:initials="D">
    <w:p w14:paraId="6EEB4923" w14:textId="6F3980A5" w:rsidR="008F7F52" w:rsidRDefault="008F7F52">
      <w:pPr>
        <w:pStyle w:val="CommentText"/>
      </w:pPr>
      <w:r>
        <w:rPr>
          <w:rStyle w:val="CommentReference"/>
        </w:rPr>
        <w:annotationRef/>
      </w:r>
      <w:r>
        <w:t>You processed these images? Put more info in the caption.</w:t>
      </w:r>
      <w:r w:rsidR="007F42F4">
        <w:t xml:space="preserve"> How can your reader quickly interpret these?</w:t>
      </w:r>
    </w:p>
  </w:comment>
  <w:comment w:id="245" w:author="McCaffrey,Trevor" w:date="2022-01-20T22:51:00Z" w:initials="M">
    <w:p w14:paraId="1EC7E53A" w14:textId="4E99DDAF" w:rsidR="003E4871" w:rsidRDefault="003E4871">
      <w:pPr>
        <w:pStyle w:val="CommentText"/>
      </w:pPr>
      <w:r>
        <w:rPr>
          <w:rStyle w:val="CommentReference"/>
        </w:rPr>
        <w:annotationRef/>
      </w:r>
      <w:r>
        <w:t>Good point, I added some words (at the expense of space)</w:t>
      </w:r>
    </w:p>
  </w:comment>
  <w:comment w:id="249" w:author="Dolinski,Michelle" w:date="2022-01-17T16:53:00Z" w:initials="D">
    <w:p w14:paraId="65EEBA7B" w14:textId="43781CE4" w:rsidR="00A63964" w:rsidRDefault="00A63964">
      <w:pPr>
        <w:pStyle w:val="CommentText"/>
      </w:pPr>
      <w:r>
        <w:rPr>
          <w:rStyle w:val="CommentReference"/>
        </w:rPr>
        <w:annotationRef/>
      </w:r>
      <w:r>
        <w:t>Write out full references for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7B4FD4" w15:done="0"/>
  <w15:commentEx w15:paraId="57C9B418" w15:done="0"/>
  <w15:commentEx w15:paraId="65ED5605" w15:done="0"/>
  <w15:commentEx w15:paraId="0F26C22B" w15:done="0"/>
  <w15:commentEx w15:paraId="5E6A5632" w15:done="0"/>
  <w15:commentEx w15:paraId="522B89FE" w15:paraIdParent="5E6A5632" w15:done="0"/>
  <w15:commentEx w15:paraId="343D0E4D" w15:paraIdParent="5E6A5632" w15:done="0"/>
  <w15:commentEx w15:paraId="2701A56F" w15:done="0"/>
  <w15:commentEx w15:paraId="781050A8" w15:done="0"/>
  <w15:commentEx w15:paraId="4F9835A4" w15:done="0"/>
  <w15:commentEx w15:paraId="4BDF179C" w15:paraIdParent="4F9835A4" w15:done="0"/>
  <w15:commentEx w15:paraId="1DE9350F" w15:done="0"/>
  <w15:commentEx w15:paraId="6E8BA7AF" w15:paraIdParent="1DE9350F" w15:done="0"/>
  <w15:commentEx w15:paraId="35645B2D" w15:done="0"/>
  <w15:commentEx w15:paraId="4DB61E7F" w15:done="0"/>
  <w15:commentEx w15:paraId="74192428" w15:done="0"/>
  <w15:commentEx w15:paraId="1196812A" w15:paraIdParent="74192428" w15:done="0"/>
  <w15:commentEx w15:paraId="38202B38" w15:done="0"/>
  <w15:commentEx w15:paraId="55AD6D84" w15:paraIdParent="38202B38" w15:done="0"/>
  <w15:commentEx w15:paraId="6EEB4923" w15:done="0"/>
  <w15:commentEx w15:paraId="1EC7E53A" w15:paraIdParent="6EEB4923" w15:done="0"/>
  <w15:commentEx w15:paraId="65EEB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24A1" w16cex:dateUtc="2022-01-17T22:23:00Z"/>
  <w16cex:commentExtensible w16cex:durableId="259000E6" w16cex:dateUtc="2022-01-17T19:51:00Z"/>
  <w16cex:commentExtensible w16cex:durableId="2593B5FA" w16cex:dateUtc="2022-01-20T15:20:00Z"/>
  <w16cex:commentExtensible w16cex:durableId="259001CF" w16cex:dateUtc="2022-01-17T19:51:00Z"/>
  <w16cex:commentExtensible w16cex:durableId="2593B349" w16cex:dateUtc="2022-01-20T15:09:00Z"/>
  <w16cex:commentExtensible w16cex:durableId="2593B370" w16cex:dateUtc="2022-01-20T15:09:00Z"/>
  <w16cex:commentExtensible w16cex:durableId="259406E0" w16cex:dateUtc="2022-01-20T21:05:00Z"/>
  <w16cex:commentExtensible w16cex:durableId="2593B4D4" w16cex:dateUtc="2022-01-20T15:15:00Z"/>
  <w16cex:commentExtensible w16cex:durableId="259002EF" w16cex:dateUtc="2022-01-17T19:59:00Z"/>
  <w16cex:commentExtensible w16cex:durableId="25902181" w16cex:dateUtc="2022-01-17T22:10:00Z"/>
  <w16cex:commentExtensible w16cex:durableId="25940A3F" w16cex:dateUtc="2022-01-20T21:20:00Z"/>
  <w16cex:commentExtensible w16cex:durableId="25901D24" w16cex:dateUtc="2022-01-17T21:51:00Z"/>
  <w16cex:commentExtensible w16cex:durableId="25940B1F" w16cex:dateUtc="2022-01-20T21:23:00Z"/>
  <w16cex:commentExtensible w16cex:durableId="25901D63" w16cex:dateUtc="2022-01-17T21:52:00Z"/>
  <w16cex:commentExtensible w16cex:durableId="25944A7C" w16cex:dateUtc="2022-01-21T01:54:00Z"/>
  <w16cex:commentExtensible w16cex:durableId="25901EDA" w16cex:dateUtc="2022-01-17T21:59:00Z"/>
  <w16cex:commentExtensible w16cex:durableId="25942451" w16cex:dateUtc="2022-01-20T23:11:00Z"/>
  <w16cex:commentExtensible w16cex:durableId="259023C2" w16cex:dateUtc="2022-01-17T22:20:00Z"/>
  <w16cex:commentExtensible w16cex:durableId="25946A46" w16cex:dateUtc="2022-01-21T04:09:00Z"/>
  <w16cex:commentExtensible w16cex:durableId="25902416" w16cex:dateUtc="2022-01-17T22:21:00Z"/>
  <w16cex:commentExtensible w16cex:durableId="2594660C" w16cex:dateUtc="2022-01-21T03:51:00Z"/>
  <w16cex:commentExtensible w16cex:durableId="25901D9B" w16cex:dateUtc="2022-01-17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7B4FD4" w16cid:durableId="259024A1"/>
  <w16cid:commentId w16cid:paraId="57C9B418" w16cid:durableId="259000E6"/>
  <w16cid:commentId w16cid:paraId="65ED5605" w16cid:durableId="2593B5FA"/>
  <w16cid:commentId w16cid:paraId="0F26C22B" w16cid:durableId="259001CF"/>
  <w16cid:commentId w16cid:paraId="5E6A5632" w16cid:durableId="2593B349"/>
  <w16cid:commentId w16cid:paraId="522B89FE" w16cid:durableId="2593B370"/>
  <w16cid:commentId w16cid:paraId="343D0E4D" w16cid:durableId="259406E0"/>
  <w16cid:commentId w16cid:paraId="2701A56F" w16cid:durableId="2593B4D4"/>
  <w16cid:commentId w16cid:paraId="781050A8" w16cid:durableId="259002EF"/>
  <w16cid:commentId w16cid:paraId="4F9835A4" w16cid:durableId="25902181"/>
  <w16cid:commentId w16cid:paraId="4BDF179C" w16cid:durableId="25940A3F"/>
  <w16cid:commentId w16cid:paraId="1DE9350F" w16cid:durableId="25901D24"/>
  <w16cid:commentId w16cid:paraId="6E8BA7AF" w16cid:durableId="25940B1F"/>
  <w16cid:commentId w16cid:paraId="35645B2D" w16cid:durableId="25901D63"/>
  <w16cid:commentId w16cid:paraId="4DB61E7F" w16cid:durableId="25944A7C"/>
  <w16cid:commentId w16cid:paraId="74192428" w16cid:durableId="25901EDA"/>
  <w16cid:commentId w16cid:paraId="1196812A" w16cid:durableId="25942451"/>
  <w16cid:commentId w16cid:paraId="38202B38" w16cid:durableId="259023C2"/>
  <w16cid:commentId w16cid:paraId="55AD6D84" w16cid:durableId="25946A46"/>
  <w16cid:commentId w16cid:paraId="6EEB4923" w16cid:durableId="25902416"/>
  <w16cid:commentId w16cid:paraId="1EC7E53A" w16cid:durableId="2594660C"/>
  <w16cid:commentId w16cid:paraId="65EEBA7B" w16cid:durableId="25901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0ED3"/>
    <w:multiLevelType w:val="hybridMultilevel"/>
    <w:tmpl w:val="D24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51B9"/>
    <w:multiLevelType w:val="hybridMultilevel"/>
    <w:tmpl w:val="493E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linski,Michelle">
    <w15:presenceInfo w15:providerId="AD" w15:userId="S::mjd396@drexel.edu::551ab91a-b4b6-4611-9dc8-25fb5dd20a1d"/>
  </w15:person>
  <w15:person w15:author="Gates,Leah">
    <w15:presenceInfo w15:providerId="AD" w15:userId="S::lhg33@drexel.edu::39fe12a2-1441-4206-b832-d0df0263cac0"/>
  </w15:person>
  <w15:person w15:author="McCaffrey,Trevor">
    <w15:presenceInfo w15:providerId="AD" w15:userId="S::tvm36@drexel.edu::6ba09468-9259-4cea-a3c8-3493f878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FA"/>
    <w:rsid w:val="00005EC4"/>
    <w:rsid w:val="00010177"/>
    <w:rsid w:val="00050B83"/>
    <w:rsid w:val="00066961"/>
    <w:rsid w:val="00093387"/>
    <w:rsid w:val="00093749"/>
    <w:rsid w:val="000B4E98"/>
    <w:rsid w:val="000C2250"/>
    <w:rsid w:val="000C2433"/>
    <w:rsid w:val="000D31B4"/>
    <w:rsid w:val="000E061C"/>
    <w:rsid w:val="000E0D19"/>
    <w:rsid w:val="0010177C"/>
    <w:rsid w:val="00101864"/>
    <w:rsid w:val="00107267"/>
    <w:rsid w:val="00125EBF"/>
    <w:rsid w:val="00131B1E"/>
    <w:rsid w:val="00132DDA"/>
    <w:rsid w:val="00132ED0"/>
    <w:rsid w:val="00167538"/>
    <w:rsid w:val="001C0078"/>
    <w:rsid w:val="001E5655"/>
    <w:rsid w:val="002128AD"/>
    <w:rsid w:val="00217AE8"/>
    <w:rsid w:val="002205E0"/>
    <w:rsid w:val="0023610B"/>
    <w:rsid w:val="00281056"/>
    <w:rsid w:val="00290C68"/>
    <w:rsid w:val="00294E63"/>
    <w:rsid w:val="002B493D"/>
    <w:rsid w:val="002B7DDC"/>
    <w:rsid w:val="002D179F"/>
    <w:rsid w:val="002F6B3F"/>
    <w:rsid w:val="0030351D"/>
    <w:rsid w:val="00331093"/>
    <w:rsid w:val="00350C0B"/>
    <w:rsid w:val="00351755"/>
    <w:rsid w:val="00354461"/>
    <w:rsid w:val="00360BAB"/>
    <w:rsid w:val="00386C5C"/>
    <w:rsid w:val="003937C6"/>
    <w:rsid w:val="00394056"/>
    <w:rsid w:val="003B188E"/>
    <w:rsid w:val="003B417F"/>
    <w:rsid w:val="003B6BD9"/>
    <w:rsid w:val="003C1609"/>
    <w:rsid w:val="003E2F9C"/>
    <w:rsid w:val="003E4871"/>
    <w:rsid w:val="00410144"/>
    <w:rsid w:val="00416A97"/>
    <w:rsid w:val="00421176"/>
    <w:rsid w:val="00425170"/>
    <w:rsid w:val="00441D54"/>
    <w:rsid w:val="00455793"/>
    <w:rsid w:val="00457476"/>
    <w:rsid w:val="0048140D"/>
    <w:rsid w:val="00485D97"/>
    <w:rsid w:val="0049316D"/>
    <w:rsid w:val="004A074F"/>
    <w:rsid w:val="004B3F6C"/>
    <w:rsid w:val="004B3F7C"/>
    <w:rsid w:val="004B7FC4"/>
    <w:rsid w:val="004F4172"/>
    <w:rsid w:val="00523B8A"/>
    <w:rsid w:val="0052631C"/>
    <w:rsid w:val="00565AF4"/>
    <w:rsid w:val="00566415"/>
    <w:rsid w:val="00577925"/>
    <w:rsid w:val="00590C55"/>
    <w:rsid w:val="00591D59"/>
    <w:rsid w:val="005B0440"/>
    <w:rsid w:val="005B76BC"/>
    <w:rsid w:val="005E470B"/>
    <w:rsid w:val="005F596F"/>
    <w:rsid w:val="00617457"/>
    <w:rsid w:val="0065627E"/>
    <w:rsid w:val="0067050C"/>
    <w:rsid w:val="006711A0"/>
    <w:rsid w:val="0068764A"/>
    <w:rsid w:val="006A386D"/>
    <w:rsid w:val="006A54F2"/>
    <w:rsid w:val="006C42E8"/>
    <w:rsid w:val="006D479A"/>
    <w:rsid w:val="00713FF8"/>
    <w:rsid w:val="00727A70"/>
    <w:rsid w:val="00747EA8"/>
    <w:rsid w:val="007533C2"/>
    <w:rsid w:val="00753AC0"/>
    <w:rsid w:val="007B41BB"/>
    <w:rsid w:val="007F42F4"/>
    <w:rsid w:val="008044C4"/>
    <w:rsid w:val="00824B44"/>
    <w:rsid w:val="008318FA"/>
    <w:rsid w:val="00864A60"/>
    <w:rsid w:val="00880406"/>
    <w:rsid w:val="008A7599"/>
    <w:rsid w:val="008B3D62"/>
    <w:rsid w:val="008C4C3B"/>
    <w:rsid w:val="008C628A"/>
    <w:rsid w:val="008C6BB3"/>
    <w:rsid w:val="008D6655"/>
    <w:rsid w:val="008F7F52"/>
    <w:rsid w:val="00995CC7"/>
    <w:rsid w:val="009C024F"/>
    <w:rsid w:val="009C6C6F"/>
    <w:rsid w:val="009D2AC0"/>
    <w:rsid w:val="009D6152"/>
    <w:rsid w:val="009D7A25"/>
    <w:rsid w:val="009E34EB"/>
    <w:rsid w:val="009F5A5E"/>
    <w:rsid w:val="00A001C3"/>
    <w:rsid w:val="00A17166"/>
    <w:rsid w:val="00A22E3C"/>
    <w:rsid w:val="00A24885"/>
    <w:rsid w:val="00A27AC3"/>
    <w:rsid w:val="00A60F87"/>
    <w:rsid w:val="00A63964"/>
    <w:rsid w:val="00A83455"/>
    <w:rsid w:val="00AA1D23"/>
    <w:rsid w:val="00AA71C6"/>
    <w:rsid w:val="00AC2712"/>
    <w:rsid w:val="00AD49A7"/>
    <w:rsid w:val="00AD537B"/>
    <w:rsid w:val="00AD79C2"/>
    <w:rsid w:val="00B01886"/>
    <w:rsid w:val="00B048F2"/>
    <w:rsid w:val="00B22527"/>
    <w:rsid w:val="00B25A5B"/>
    <w:rsid w:val="00B330D0"/>
    <w:rsid w:val="00B36C52"/>
    <w:rsid w:val="00B551A4"/>
    <w:rsid w:val="00B9603E"/>
    <w:rsid w:val="00BC6568"/>
    <w:rsid w:val="00BF15EB"/>
    <w:rsid w:val="00C01C2A"/>
    <w:rsid w:val="00C20400"/>
    <w:rsid w:val="00C7377B"/>
    <w:rsid w:val="00C918D2"/>
    <w:rsid w:val="00CB2A82"/>
    <w:rsid w:val="00CB5D80"/>
    <w:rsid w:val="00CE79AA"/>
    <w:rsid w:val="00CF5CFA"/>
    <w:rsid w:val="00D54B4B"/>
    <w:rsid w:val="00D5661F"/>
    <w:rsid w:val="00D87B26"/>
    <w:rsid w:val="00DA1A58"/>
    <w:rsid w:val="00DC6F98"/>
    <w:rsid w:val="00DD0A7E"/>
    <w:rsid w:val="00DF6D73"/>
    <w:rsid w:val="00E02931"/>
    <w:rsid w:val="00E15B78"/>
    <w:rsid w:val="00E25427"/>
    <w:rsid w:val="00E45B3E"/>
    <w:rsid w:val="00E62462"/>
    <w:rsid w:val="00E669C6"/>
    <w:rsid w:val="00EA480E"/>
    <w:rsid w:val="00EB4295"/>
    <w:rsid w:val="00EC1636"/>
    <w:rsid w:val="00ED5970"/>
    <w:rsid w:val="00F02E4A"/>
    <w:rsid w:val="00F04B19"/>
    <w:rsid w:val="00F338AF"/>
    <w:rsid w:val="00F339D0"/>
    <w:rsid w:val="00F40CD3"/>
    <w:rsid w:val="00F43C87"/>
    <w:rsid w:val="00F51E59"/>
    <w:rsid w:val="00F53968"/>
    <w:rsid w:val="00F54A8C"/>
    <w:rsid w:val="00F6638F"/>
    <w:rsid w:val="00F6709B"/>
    <w:rsid w:val="00FC1383"/>
    <w:rsid w:val="00FD0021"/>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4C1"/>
  <w15:chartTrackingRefBased/>
  <w15:docId w15:val="{ABD82C79-3C74-4121-8F51-030F234C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C0B"/>
    <w:rPr>
      <w:color w:val="0563C1" w:themeColor="hyperlink"/>
      <w:u w:val="single"/>
    </w:rPr>
  </w:style>
  <w:style w:type="character" w:styleId="CommentReference">
    <w:name w:val="annotation reference"/>
    <w:basedOn w:val="DefaultParagraphFont"/>
    <w:uiPriority w:val="99"/>
    <w:semiHidden/>
    <w:unhideWhenUsed/>
    <w:rsid w:val="00290C68"/>
    <w:rPr>
      <w:sz w:val="16"/>
      <w:szCs w:val="16"/>
    </w:rPr>
  </w:style>
  <w:style w:type="paragraph" w:styleId="CommentText">
    <w:name w:val="annotation text"/>
    <w:basedOn w:val="Normal"/>
    <w:link w:val="CommentTextChar"/>
    <w:uiPriority w:val="99"/>
    <w:unhideWhenUsed/>
    <w:rsid w:val="00290C68"/>
    <w:pPr>
      <w:spacing w:line="240" w:lineRule="auto"/>
    </w:pPr>
    <w:rPr>
      <w:sz w:val="20"/>
      <w:szCs w:val="20"/>
    </w:rPr>
  </w:style>
  <w:style w:type="character" w:customStyle="1" w:styleId="CommentTextChar">
    <w:name w:val="Comment Text Char"/>
    <w:basedOn w:val="DefaultParagraphFont"/>
    <w:link w:val="CommentText"/>
    <w:uiPriority w:val="99"/>
    <w:rsid w:val="00290C68"/>
    <w:rPr>
      <w:sz w:val="20"/>
      <w:szCs w:val="20"/>
    </w:rPr>
  </w:style>
  <w:style w:type="paragraph" w:styleId="CommentSubject">
    <w:name w:val="annotation subject"/>
    <w:basedOn w:val="CommentText"/>
    <w:next w:val="CommentText"/>
    <w:link w:val="CommentSubjectChar"/>
    <w:uiPriority w:val="99"/>
    <w:semiHidden/>
    <w:unhideWhenUsed/>
    <w:rsid w:val="00290C68"/>
    <w:rPr>
      <w:b/>
      <w:bCs/>
    </w:rPr>
  </w:style>
  <w:style w:type="character" w:customStyle="1" w:styleId="CommentSubjectChar">
    <w:name w:val="Comment Subject Char"/>
    <w:basedOn w:val="CommentTextChar"/>
    <w:link w:val="CommentSubject"/>
    <w:uiPriority w:val="99"/>
    <w:semiHidden/>
    <w:rsid w:val="00290C68"/>
    <w:rPr>
      <w:b/>
      <w:bCs/>
      <w:sz w:val="20"/>
      <w:szCs w:val="20"/>
    </w:rPr>
  </w:style>
  <w:style w:type="paragraph" w:styleId="Revision">
    <w:name w:val="Revision"/>
    <w:hidden/>
    <w:uiPriority w:val="99"/>
    <w:semiHidden/>
    <w:rsid w:val="00B9603E"/>
    <w:pPr>
      <w:spacing w:after="0" w:line="240" w:lineRule="auto"/>
    </w:pPr>
  </w:style>
  <w:style w:type="paragraph" w:styleId="BalloonText">
    <w:name w:val="Balloon Text"/>
    <w:basedOn w:val="Normal"/>
    <w:link w:val="BalloonTextChar"/>
    <w:uiPriority w:val="99"/>
    <w:semiHidden/>
    <w:unhideWhenUsed/>
    <w:rsid w:val="0044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D54"/>
    <w:rPr>
      <w:rFonts w:ascii="Times New Roman" w:hAnsi="Times New Roman" w:cs="Times New Roman"/>
      <w:sz w:val="18"/>
      <w:szCs w:val="18"/>
    </w:rPr>
  </w:style>
  <w:style w:type="paragraph" w:styleId="ListParagraph">
    <w:name w:val="List Paragraph"/>
    <w:basedOn w:val="Normal"/>
    <w:uiPriority w:val="34"/>
    <w:qFormat/>
    <w:rsid w:val="00421176"/>
    <w:pPr>
      <w:ind w:left="720"/>
      <w:contextualSpacing/>
    </w:pPr>
  </w:style>
  <w:style w:type="paragraph" w:styleId="NormalWeb">
    <w:name w:val="Normal (Web)"/>
    <w:basedOn w:val="Normal"/>
    <w:uiPriority w:val="99"/>
    <w:semiHidden/>
    <w:unhideWhenUsed/>
    <w:rsid w:val="008C6B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DDC"/>
    <w:rPr>
      <w:color w:val="605E5C"/>
      <w:shd w:val="clear" w:color="auto" w:fill="E1DFDD"/>
    </w:rPr>
  </w:style>
  <w:style w:type="character" w:styleId="FollowedHyperlink">
    <w:name w:val="FollowedHyperlink"/>
    <w:basedOn w:val="DefaultParagraphFont"/>
    <w:uiPriority w:val="99"/>
    <w:semiHidden/>
    <w:unhideWhenUsed/>
    <w:rsid w:val="00FD4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goldwaterscholarship.gov/developing-the-research-essay/"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oldwaterscholarship.gov/wp-content/uploads/2019/09/Fields-of-Study.pdf"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REPAdvisor xmlns="529e0875-ff7f-4370-8510-e0b0330e24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0FC5F716CBAD4CB7B2911AD4413B7B" ma:contentTypeVersion="15" ma:contentTypeDescription="Create a new document." ma:contentTypeScope="" ma:versionID="ff1e0abfda569be2960649e5d150dd3b">
  <xsd:schema xmlns:xsd="http://www.w3.org/2001/XMLSchema" xmlns:xs="http://www.w3.org/2001/XMLSchema" xmlns:p="http://schemas.microsoft.com/office/2006/metadata/properties" xmlns:ns2="529e0875-ff7f-4370-8510-e0b0330e2424" xmlns:ns3="ef3b56f3-6afe-4ba7-acb6-561bbbbe6a3c" targetNamespace="http://schemas.microsoft.com/office/2006/metadata/properties" ma:root="true" ma:fieldsID="c9f41d417dd7bbea51ad1e9c678534d5" ns2:_="" ns3:_="">
    <xsd:import namespace="529e0875-ff7f-4370-8510-e0b0330e2424"/>
    <xsd:import namespace="ef3b56f3-6afe-4ba7-acb6-561bbbbe6a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UREPAdviso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e0875-ff7f-4370-8510-e0b0330e2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UREPAdvisor" ma:index="20" nillable="true" ma:displayName="UREP Advisor" ma:format="Dropdown" ma:internalName="UREPAdvisor">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3b56f3-6afe-4ba7-acb6-561bbbbe6a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7FF6B-9BB0-4AB3-A1EC-66E67871776A}">
  <ds:schemaRefs>
    <ds:schemaRef ds:uri="http://schemas.microsoft.com/office/2006/metadata/properties"/>
    <ds:schemaRef ds:uri="http://schemas.microsoft.com/office/infopath/2007/PartnerControls"/>
    <ds:schemaRef ds:uri="529e0875-ff7f-4370-8510-e0b0330e2424"/>
  </ds:schemaRefs>
</ds:datastoreItem>
</file>

<file path=customXml/itemProps2.xml><?xml version="1.0" encoding="utf-8"?>
<ds:datastoreItem xmlns:ds="http://schemas.openxmlformats.org/officeDocument/2006/customXml" ds:itemID="{9973CD16-C54C-42A5-B741-E5CB0236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e0875-ff7f-4370-8510-e0b0330e2424"/>
    <ds:schemaRef ds:uri="ef3b56f3-6afe-4ba7-acb6-561bbbbe6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9042DF-2F7B-6A45-964A-14811FBBF8D4}">
  <ds:schemaRefs>
    <ds:schemaRef ds:uri="http://schemas.openxmlformats.org/officeDocument/2006/bibliography"/>
  </ds:schemaRefs>
</ds:datastoreItem>
</file>

<file path=customXml/itemProps4.xml><?xml version="1.0" encoding="utf-8"?>
<ds:datastoreItem xmlns:ds="http://schemas.openxmlformats.org/officeDocument/2006/customXml" ds:itemID="{F24C5945-7E54-4B5A-A483-3D7488FFE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12</Pages>
  <Words>4897</Words>
  <Characters>27915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Gates</dc:creator>
  <cp:keywords/>
  <dc:description/>
  <cp:lastModifiedBy>McCaffrey,Trevor</cp:lastModifiedBy>
  <cp:revision>7</cp:revision>
  <dcterms:created xsi:type="dcterms:W3CDTF">2022-01-20T15:22:00Z</dcterms:created>
  <dcterms:modified xsi:type="dcterms:W3CDTF">2022-01-21T17:34:00Z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0x0101009B0FC5F716CBAD4CB7B2911AD4413B7B</vt:lpwstr>
  </property>
</Properties>
</file>