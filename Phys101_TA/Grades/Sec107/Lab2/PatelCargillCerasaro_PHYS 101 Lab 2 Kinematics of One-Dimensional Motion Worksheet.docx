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BF2" w:rsidP="00A40BF2" w:rsidRDefault="00A40BF2" w14:paraId="053DD048" w14:textId="77777777">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Kinematics of One-Dimensional Motion: Motion of a Cart on a Ramp</w:t>
      </w:r>
      <w:r>
        <w:rPr>
          <w:rStyle w:val="eop"/>
          <w:color w:val="000000"/>
          <w:sz w:val="32"/>
          <w:szCs w:val="32"/>
        </w:rPr>
        <w:t> </w:t>
      </w:r>
    </w:p>
    <w:p w:rsidR="00A40BF2" w:rsidP="00A40BF2" w:rsidRDefault="00A40BF2" w14:paraId="2F6BFD86" w14:textId="77777777">
      <w:pPr>
        <w:pStyle w:val="paragraph"/>
        <w:spacing w:before="0" w:beforeAutospacing="0" w:after="0" w:afterAutospacing="0"/>
        <w:jc w:val="center"/>
        <w:textAlignment w:val="baseline"/>
        <w:rPr>
          <w:rStyle w:val="eop"/>
          <w:color w:val="000000"/>
          <w:sz w:val="32"/>
          <w:szCs w:val="32"/>
        </w:rPr>
      </w:pPr>
    </w:p>
    <w:p w:rsidR="00A40BF2" w:rsidP="6DCEEF74" w:rsidRDefault="00A40BF2" w14:paraId="1076EC94" w14:textId="33135C7A">
      <w:pPr>
        <w:pStyle w:val="paragraph"/>
        <w:spacing w:before="0" w:beforeAutospacing="off" w:after="0" w:afterAutospacing="off"/>
        <w:textAlignment w:val="baseline"/>
        <w:rPr>
          <w:rStyle w:val="eop"/>
          <w:color w:val="000000"/>
          <w:sz w:val="32"/>
          <w:szCs w:val="32"/>
        </w:rPr>
      </w:pPr>
      <w:r w:rsidRPr="6DCEEF74" w:rsidR="00A40BF2">
        <w:rPr>
          <w:rStyle w:val="eop"/>
          <w:b w:val="1"/>
          <w:bCs w:val="1"/>
          <w:color w:val="000000" w:themeColor="text1" w:themeTint="FF" w:themeShade="FF"/>
          <w:sz w:val="32"/>
          <w:szCs w:val="32"/>
          <w:u w:val="single"/>
        </w:rPr>
        <w:t>Group Members</w:t>
      </w:r>
      <w:r w:rsidRPr="6DCEEF74" w:rsidR="00A40BF2">
        <w:rPr>
          <w:rStyle w:val="eop"/>
          <w:color w:val="000000" w:themeColor="text1" w:themeTint="FF" w:themeShade="FF"/>
          <w:sz w:val="32"/>
          <w:szCs w:val="32"/>
        </w:rPr>
        <w:t xml:space="preserve">: </w:t>
      </w:r>
    </w:p>
    <w:p w:rsidR="00A40BF2" w:rsidP="6DCEEF74" w:rsidRDefault="00A40BF2" w14:paraId="36A15B19" w14:textId="19F4EA3C">
      <w:pPr>
        <w:pStyle w:val="paragraph"/>
        <w:spacing w:before="0" w:beforeAutospacing="off" w:after="0" w:afterAutospacing="off"/>
        <w:textAlignment w:val="baseline"/>
        <w:rPr>
          <w:rStyle w:val="eop"/>
          <w:color w:val="000000"/>
          <w:sz w:val="32"/>
          <w:szCs w:val="32"/>
        </w:rPr>
      </w:pPr>
      <w:bookmarkStart w:name="OLE_LINK32" w:id="0"/>
      <w:bookmarkStart w:name="OLE_LINK33" w:id="1"/>
      <w:r w:rsidRPr="6DCEEF74" w:rsidR="5564AA21">
        <w:rPr>
          <w:rStyle w:val="eop"/>
          <w:color w:val="000000" w:themeColor="text1" w:themeTint="FF" w:themeShade="FF"/>
          <w:sz w:val="32"/>
          <w:szCs w:val="32"/>
        </w:rPr>
        <w:t>Mihir Pate</w:t>
      </w:r>
      <w:r w:rsidRPr="6DCEEF74" w:rsidR="2AAEF82B">
        <w:rPr>
          <w:rStyle w:val="eop"/>
          <w:color w:val="000000" w:themeColor="text1" w:themeTint="FF" w:themeShade="FF"/>
          <w:sz w:val="32"/>
          <w:szCs w:val="32"/>
        </w:rPr>
        <w:t xml:space="preserve">l, </w:t>
      </w:r>
      <w:bookmarkEnd w:id="0"/>
      <w:bookmarkEnd w:id="1"/>
      <w:r w:rsidRPr="6DCEEF74" w:rsidR="64D2C07D">
        <w:rPr>
          <w:rStyle w:val="eop"/>
          <w:color w:val="000000" w:themeColor="text1" w:themeTint="FF" w:themeShade="FF"/>
          <w:sz w:val="32"/>
          <w:szCs w:val="32"/>
        </w:rPr>
        <w:t>JD Cargill</w:t>
      </w:r>
      <w:r w:rsidRPr="6DCEEF74" w:rsidR="41546E56">
        <w:rPr>
          <w:rStyle w:val="eop"/>
          <w:color w:val="000000" w:themeColor="text1" w:themeTint="FF" w:themeShade="FF"/>
          <w:sz w:val="32"/>
          <w:szCs w:val="32"/>
        </w:rPr>
        <w:t xml:space="preserve">, and </w:t>
      </w:r>
      <w:r w:rsidRPr="6DCEEF74" w:rsidR="47CCE268">
        <w:rPr>
          <w:rStyle w:val="eop"/>
          <w:color w:val="000000" w:themeColor="text1" w:themeTint="FF" w:themeShade="FF"/>
          <w:sz w:val="32"/>
          <w:szCs w:val="32"/>
        </w:rPr>
        <w:t>Kimberlyn Cerasaro</w:t>
      </w:r>
    </w:p>
    <w:p w:rsidR="00A40BF2" w:rsidP="00A40BF2" w:rsidRDefault="00A40BF2" w14:paraId="67309BEE" w14:textId="77777777">
      <w:pPr>
        <w:pStyle w:val="paragraph"/>
        <w:spacing w:before="0" w:beforeAutospacing="0" w:after="0" w:afterAutospacing="0"/>
        <w:textAlignment w:val="baseline"/>
        <w:rPr>
          <w:rStyle w:val="eop"/>
          <w:color w:val="000000"/>
        </w:rPr>
      </w:pPr>
    </w:p>
    <w:p w:rsidR="00A40BF2" w:rsidP="6DCEEF74" w:rsidRDefault="00A40BF2" w14:paraId="4EDAEF19" w14:textId="49E62E4E">
      <w:pPr>
        <w:pStyle w:val="paragraph"/>
        <w:spacing w:before="0" w:beforeAutospacing="off" w:after="0" w:afterAutospacing="off"/>
        <w:textAlignment w:val="baseline"/>
        <w:rPr>
          <w:rStyle w:val="eop"/>
          <w:color w:val="000000"/>
        </w:rPr>
      </w:pPr>
      <w:r w:rsidRPr="6DCEEF74" w:rsidR="00A40BF2">
        <w:rPr>
          <w:rStyle w:val="eop"/>
          <w:color w:val="000000" w:themeColor="text1" w:themeTint="FF" w:themeShade="FF"/>
        </w:rPr>
        <w:t xml:space="preserve">Using the given datasets, we want to analyze the motion of a cart along an inclined plane. These datasets </w:t>
      </w:r>
      <w:r w:rsidRPr="6DCEEF74" w:rsidR="00A40BF2">
        <w:rPr>
          <w:rStyle w:val="eop"/>
          <w:color w:val="000000" w:themeColor="text1" w:themeTint="FF" w:themeShade="FF"/>
        </w:rPr>
        <w:t>contain</w:t>
      </w:r>
      <w:r w:rsidRPr="6DCEEF74" w:rsidR="00A40BF2">
        <w:rPr>
          <w:rStyle w:val="eop"/>
          <w:color w:val="000000" w:themeColor="text1" w:themeTint="FF" w:themeShade="FF"/>
        </w:rPr>
        <w:t xml:space="preserve"> information about the position, </w:t>
      </w:r>
      <w:r w:rsidRPr="6DCEEF74" w:rsidR="2B10CA07">
        <w:rPr>
          <w:rStyle w:val="eop"/>
          <w:color w:val="000000" w:themeColor="text1" w:themeTint="FF" w:themeShade="FF"/>
        </w:rPr>
        <w:t>velocity,</w:t>
      </w:r>
      <w:r w:rsidRPr="6DCEEF74" w:rsidR="00A40BF2">
        <w:rPr>
          <w:rStyle w:val="eop"/>
          <w:color w:val="000000" w:themeColor="text1" w:themeTint="FF" w:themeShade="FF"/>
        </w:rPr>
        <w:t xml:space="preserve"> and acceleration of the cart as a function of time. The data was collected using two different angles – three files correspond to each angle. This allows us to get </w:t>
      </w:r>
      <w:r w:rsidRPr="6DCEEF74" w:rsidR="00A40BF2">
        <w:rPr>
          <w:rStyle w:val="eop"/>
          <w:color w:val="000000" w:themeColor="text1" w:themeTint="FF" w:themeShade="FF"/>
        </w:rPr>
        <w:t>accurate</w:t>
      </w:r>
      <w:r w:rsidRPr="6DCEEF74" w:rsidR="00A40BF2">
        <w:rPr>
          <w:rStyle w:val="eop"/>
          <w:color w:val="000000" w:themeColor="text1" w:themeTint="FF" w:themeShade="FF"/>
        </w:rPr>
        <w:t xml:space="preserve"> values for calculations throughout the lab. </w:t>
      </w:r>
    </w:p>
    <w:p w:rsidR="00A20AF5" w:rsidRDefault="00A20AF5" w14:paraId="0FE54FBB" w14:textId="02E2DD5C"/>
    <w:p w:rsidRPr="00A40BF2" w:rsidR="00A40BF2" w:rsidRDefault="00A40BF2" w14:paraId="5452B2A4" w14:textId="18A90774">
      <w:pPr>
        <w:rPr>
          <w:rFonts w:ascii="Times New Roman" w:hAnsi="Times New Roman" w:cs="Times New Roman"/>
          <w:sz w:val="24"/>
          <w:szCs w:val="24"/>
        </w:rPr>
      </w:pPr>
      <w:r w:rsidRPr="00A40BF2">
        <w:rPr>
          <w:rFonts w:ascii="Times New Roman" w:hAnsi="Times New Roman" w:cs="Times New Roman"/>
          <w:sz w:val="24"/>
          <w:szCs w:val="24"/>
        </w:rPr>
        <w:t>Part 1:</w:t>
      </w:r>
    </w:p>
    <w:p w:rsidR="00A40BF2" w:rsidRDefault="00A40BF2" w14:paraId="278F9F32" w14:textId="6CACF446">
      <w:pPr>
        <w:rPr>
          <w:rFonts w:ascii="Times New Roman" w:hAnsi="Times New Roman" w:cs="Times New Roman"/>
          <w:sz w:val="24"/>
          <w:szCs w:val="24"/>
        </w:rPr>
      </w:pPr>
      <w:r w:rsidRPr="6DCEEF74" w:rsidR="70239AAC">
        <w:rPr>
          <w:rFonts w:ascii="Times New Roman" w:hAnsi="Times New Roman" w:cs="Times New Roman"/>
          <w:sz w:val="24"/>
          <w:szCs w:val="24"/>
        </w:rPr>
        <w:t>First,</w:t>
      </w:r>
      <w:r w:rsidRPr="6DCEEF74" w:rsidR="00A40BF2">
        <w:rPr>
          <w:rFonts w:ascii="Times New Roman" w:hAnsi="Times New Roman" w:cs="Times New Roman"/>
          <w:sz w:val="24"/>
          <w:szCs w:val="24"/>
        </w:rPr>
        <w:t xml:space="preserve"> we need to collect some data, set your ramp to a reasonable angle/height. We want to record the motion of the </w:t>
      </w:r>
      <w:r w:rsidRPr="6DCEEF74" w:rsidR="1C18EED4">
        <w:rPr>
          <w:rFonts w:ascii="Times New Roman" w:hAnsi="Times New Roman" w:cs="Times New Roman"/>
          <w:sz w:val="24"/>
          <w:szCs w:val="24"/>
        </w:rPr>
        <w:t>cart;</w:t>
      </w:r>
      <w:r w:rsidRPr="6DCEEF74" w:rsidR="00A40BF2">
        <w:rPr>
          <w:rFonts w:ascii="Times New Roman" w:hAnsi="Times New Roman" w:cs="Times New Roman"/>
          <w:sz w:val="24"/>
          <w:szCs w:val="24"/>
        </w:rPr>
        <w:t xml:space="preserve"> this should be </w:t>
      </w:r>
      <w:r w:rsidRPr="6DCEEF74" w:rsidR="5884A02C">
        <w:rPr>
          <w:rFonts w:ascii="Times New Roman" w:hAnsi="Times New Roman" w:cs="Times New Roman"/>
          <w:sz w:val="24"/>
          <w:szCs w:val="24"/>
        </w:rPr>
        <w:t>constant</w:t>
      </w:r>
      <w:r w:rsidRPr="6DCEEF74" w:rsidR="00A40BF2">
        <w:rPr>
          <w:rFonts w:ascii="Times New Roman" w:hAnsi="Times New Roman" w:cs="Times New Roman"/>
          <w:sz w:val="24"/>
          <w:szCs w:val="24"/>
        </w:rPr>
        <w:t xml:space="preserve"> when using the spring launcher and a set pull back distance</w:t>
      </w:r>
      <w:r w:rsidRPr="6DCEEF74" w:rsidR="583A3AA6">
        <w:rPr>
          <w:rFonts w:ascii="Times New Roman" w:hAnsi="Times New Roman" w:cs="Times New Roman"/>
          <w:sz w:val="24"/>
          <w:szCs w:val="24"/>
        </w:rPr>
        <w:t xml:space="preserve">. </w:t>
      </w:r>
      <w:r w:rsidRPr="6DCEEF74" w:rsidR="00A40BF2">
        <w:rPr>
          <w:rFonts w:ascii="Times New Roman" w:hAnsi="Times New Roman" w:cs="Times New Roman"/>
          <w:sz w:val="24"/>
          <w:szCs w:val="24"/>
        </w:rPr>
        <w:t xml:space="preserve">Using the PASCO program available on the computer, create </w:t>
      </w:r>
      <w:r w:rsidRPr="6DCEEF74" w:rsidR="00666FB4">
        <w:rPr>
          <w:rFonts w:ascii="Times New Roman" w:hAnsi="Times New Roman" w:cs="Times New Roman"/>
          <w:sz w:val="24"/>
          <w:szCs w:val="24"/>
        </w:rPr>
        <w:t xml:space="preserve">3 plots within the same trial. This can be done by </w:t>
      </w:r>
      <w:r w:rsidRPr="6DCEEF74" w:rsidR="20D5F3BE">
        <w:rPr>
          <w:rFonts w:ascii="Times New Roman" w:hAnsi="Times New Roman" w:cs="Times New Roman"/>
          <w:sz w:val="24"/>
          <w:szCs w:val="24"/>
        </w:rPr>
        <w:t>simply</w:t>
      </w:r>
      <w:r w:rsidRPr="6DCEEF74" w:rsidR="00666FB4">
        <w:rPr>
          <w:rFonts w:ascii="Times New Roman" w:hAnsi="Times New Roman" w:cs="Times New Roman"/>
          <w:sz w:val="24"/>
          <w:szCs w:val="24"/>
        </w:rPr>
        <w:t xml:space="preserve"> adding </w:t>
      </w:r>
      <w:r w:rsidRPr="6DCEEF74" w:rsidR="00666FB4">
        <w:rPr>
          <w:rFonts w:ascii="Times New Roman" w:hAnsi="Times New Roman" w:cs="Times New Roman"/>
          <w:sz w:val="24"/>
          <w:szCs w:val="24"/>
        </w:rPr>
        <w:t>additional</w:t>
      </w:r>
      <w:r w:rsidRPr="6DCEEF74" w:rsidR="00666FB4">
        <w:rPr>
          <w:rFonts w:ascii="Times New Roman" w:hAnsi="Times New Roman" w:cs="Times New Roman"/>
          <w:sz w:val="24"/>
          <w:szCs w:val="24"/>
        </w:rPr>
        <w:t xml:space="preserve"> plots </w:t>
      </w:r>
      <w:r w:rsidRPr="6DCEEF74" w:rsidR="71CCA87E">
        <w:rPr>
          <w:rFonts w:ascii="Times New Roman" w:hAnsi="Times New Roman" w:cs="Times New Roman"/>
          <w:sz w:val="24"/>
          <w:szCs w:val="24"/>
        </w:rPr>
        <w:t>to</w:t>
      </w:r>
      <w:r w:rsidRPr="6DCEEF74" w:rsidR="00666FB4">
        <w:rPr>
          <w:rFonts w:ascii="Times New Roman" w:hAnsi="Times New Roman" w:cs="Times New Roman"/>
          <w:sz w:val="24"/>
          <w:szCs w:val="24"/>
        </w:rPr>
        <w:t xml:space="preserve">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rsidR="00666FB4" w:rsidRDefault="00666FB4" w14:paraId="6A0E02A5" w14:textId="683FD42A">
      <w:pPr>
        <w:rPr>
          <w:rFonts w:ascii="Times New Roman" w:hAnsi="Times New Roman" w:cs="Times New Roman"/>
          <w:sz w:val="24"/>
          <w:szCs w:val="24"/>
        </w:rPr>
      </w:pPr>
      <w:r w:rsidRPr="6DCEEF74" w:rsidR="00666FB4">
        <w:rPr>
          <w:rFonts w:ascii="Times New Roman" w:hAnsi="Times New Roman" w:cs="Times New Roman"/>
          <w:sz w:val="24"/>
          <w:szCs w:val="24"/>
        </w:rPr>
        <w:t xml:space="preserve">Run a trial, releasing the </w:t>
      </w:r>
      <w:r w:rsidRPr="6DCEEF74" w:rsidR="3E2380C6">
        <w:rPr>
          <w:rFonts w:ascii="Times New Roman" w:hAnsi="Times New Roman" w:cs="Times New Roman"/>
          <w:sz w:val="24"/>
          <w:szCs w:val="24"/>
        </w:rPr>
        <w:t>cart,</w:t>
      </w:r>
      <w:r w:rsidRPr="6DCEEF74" w:rsidR="00666FB4">
        <w:rPr>
          <w:rFonts w:ascii="Times New Roman" w:hAnsi="Times New Roman" w:cs="Times New Roman"/>
          <w:sz w:val="24"/>
          <w:szCs w:val="24"/>
        </w:rPr>
        <w:t xml:space="preserve"> and allowing it to go up the ramp, and </w:t>
      </w:r>
      <w:r w:rsidRPr="6DCEEF74" w:rsidR="4B5D49E0">
        <w:rPr>
          <w:rFonts w:ascii="Times New Roman" w:hAnsi="Times New Roman" w:cs="Times New Roman"/>
          <w:sz w:val="24"/>
          <w:szCs w:val="24"/>
        </w:rPr>
        <w:t>return</w:t>
      </w:r>
      <w:r w:rsidRPr="6DCEEF74" w:rsidR="00666FB4">
        <w:rPr>
          <w:rFonts w:ascii="Times New Roman" w:hAnsi="Times New Roman" w:cs="Times New Roman"/>
          <w:sz w:val="24"/>
          <w:szCs w:val="24"/>
        </w:rPr>
        <w:t xml:space="preserve"> to the starting point. You should see that the data for the </w:t>
      </w:r>
      <w:proofErr w:type="spellStart"/>
      <w:r w:rsidRPr="6DCEEF74" w:rsidR="00666FB4">
        <w:rPr>
          <w:rFonts w:ascii="Times New Roman" w:hAnsi="Times New Roman" w:cs="Times New Roman"/>
          <w:sz w:val="24"/>
          <w:szCs w:val="24"/>
        </w:rPr>
        <w:t>x,v,a</w:t>
      </w:r>
      <w:proofErr w:type="spellEnd"/>
      <w:r w:rsidRPr="6DCEEF74" w:rsidR="00666FB4">
        <w:rPr>
          <w:rFonts w:ascii="Times New Roman" w:hAnsi="Times New Roman" w:cs="Times New Roman"/>
          <w:sz w:val="24"/>
          <w:szCs w:val="24"/>
        </w:rPr>
        <w:t xml:space="preserve">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rsidR="00764165" w:rsidRDefault="00666FB4" w14:paraId="3571F20E" w14:textId="33EBB507">
      <w:pPr>
        <w:rPr>
          <w:rFonts w:ascii="Times New Roman" w:hAnsi="Times New Roman" w:cs="Times New Roman"/>
          <w:sz w:val="24"/>
          <w:szCs w:val="24"/>
        </w:rPr>
      </w:pPr>
      <w:r w:rsidRPr="6DCEEF74" w:rsidR="00666FB4">
        <w:rPr>
          <w:rFonts w:ascii="Times New Roman" w:hAnsi="Times New Roman" w:cs="Times New Roman"/>
          <w:sz w:val="24"/>
          <w:szCs w:val="24"/>
        </w:rPr>
        <w:t xml:space="preserve">To deal with this data we are going to need to remove </w:t>
      </w:r>
      <w:r w:rsidRPr="6DCEEF74" w:rsidR="3752E0A3">
        <w:rPr>
          <w:rFonts w:ascii="Times New Roman" w:hAnsi="Times New Roman" w:cs="Times New Roman"/>
          <w:sz w:val="24"/>
          <w:szCs w:val="24"/>
        </w:rPr>
        <w:t>all</w:t>
      </w:r>
      <w:r w:rsidRPr="6DCEEF74" w:rsidR="00666FB4">
        <w:rPr>
          <w:rFonts w:ascii="Times New Roman" w:hAnsi="Times New Roman" w:cs="Times New Roman"/>
          <w:sz w:val="24"/>
          <w:szCs w:val="24"/>
        </w:rPr>
        <w:t xml:space="preserve"> the data where the cart is not moving up and down the hill solely under the effects of gravity. </w:t>
      </w:r>
      <w:r w:rsidRPr="6DCEEF74" w:rsidR="00F93D75">
        <w:rPr>
          <w:rFonts w:ascii="Times New Roman" w:hAnsi="Times New Roman" w:cs="Times New Roman"/>
          <w:sz w:val="24"/>
          <w:szCs w:val="24"/>
        </w:rPr>
        <w:t xml:space="preserve">We want to export the data and upload it to an excel spreadsheet for further analysis. Extract the </w:t>
      </w:r>
      <w:r w:rsidRPr="6DCEEF74" w:rsidR="6E5DA42E">
        <w:rPr>
          <w:rFonts w:ascii="Times New Roman" w:hAnsi="Times New Roman" w:cs="Times New Roman"/>
          <w:sz w:val="24"/>
          <w:szCs w:val="24"/>
        </w:rPr>
        <w:t>data and</w:t>
      </w:r>
      <w:r w:rsidRPr="6DCEEF74" w:rsidR="00F93D75">
        <w:rPr>
          <w:rFonts w:ascii="Times New Roman" w:hAnsi="Times New Roman" w:cs="Times New Roman"/>
          <w:sz w:val="24"/>
          <w:szCs w:val="24"/>
        </w:rPr>
        <w:t xml:space="preserve"> copy it into an excel spreadsheet. You should have a column for time, x, v, and a. </w:t>
      </w:r>
      <w:r w:rsidRPr="6DCEEF74" w:rsidR="454A273B">
        <w:rPr>
          <w:rFonts w:ascii="Times New Roman" w:hAnsi="Times New Roman" w:cs="Times New Roman"/>
          <w:sz w:val="24"/>
          <w:szCs w:val="24"/>
        </w:rPr>
        <w:t>Next,</w:t>
      </w:r>
      <w:r w:rsidRPr="6DCEEF74" w:rsidR="00F93D75">
        <w:rPr>
          <w:rFonts w:ascii="Times New Roman" w:hAnsi="Times New Roman" w:cs="Times New Roman"/>
          <w:sz w:val="24"/>
          <w:szCs w:val="24"/>
        </w:rPr>
        <w:t xml:space="preserve"> we want to remove as much unnecessary data as possible. Using the plots as a guide, look for the time when the cart begins to move; you may </w:t>
      </w:r>
      <w:r w:rsidRPr="6DCEEF74" w:rsidR="00F93D75">
        <w:rPr>
          <w:rFonts w:ascii="Times New Roman" w:hAnsi="Times New Roman" w:cs="Times New Roman"/>
          <w:sz w:val="24"/>
          <w:szCs w:val="24"/>
        </w:rPr>
        <w:t>delete</w:t>
      </w:r>
      <w:r w:rsidRPr="6DCEEF74" w:rsidR="00F93D75">
        <w:rPr>
          <w:rFonts w:ascii="Times New Roman" w:hAnsi="Times New Roman" w:cs="Times New Roman"/>
          <w:sz w:val="24"/>
          <w:szCs w:val="24"/>
        </w:rPr>
        <w:t xml:space="preserve"> or ignore </w:t>
      </w:r>
      <w:r w:rsidRPr="6DCEEF74" w:rsidR="00443F82">
        <w:rPr>
          <w:rFonts w:ascii="Times New Roman" w:hAnsi="Times New Roman" w:cs="Times New Roman"/>
          <w:sz w:val="24"/>
          <w:szCs w:val="24"/>
        </w:rPr>
        <w:t>all</w:t>
      </w:r>
      <w:r w:rsidRPr="6DCEEF74" w:rsidR="00F93D75">
        <w:rPr>
          <w:rFonts w:ascii="Times New Roman" w:hAnsi="Times New Roman" w:cs="Times New Roman"/>
          <w:sz w:val="24"/>
          <w:szCs w:val="24"/>
        </w:rPr>
        <w:t xml:space="preserve"> the data – including the other columns x,v,a before this time. (If desired, although it </w:t>
      </w:r>
      <w:r w:rsidRPr="6DCEEF74" w:rsidR="7778539D">
        <w:rPr>
          <w:rFonts w:ascii="Times New Roman" w:hAnsi="Times New Roman" w:cs="Times New Roman"/>
          <w:sz w:val="24"/>
          <w:szCs w:val="24"/>
        </w:rPr>
        <w:t>will not</w:t>
      </w:r>
      <w:r w:rsidRPr="6DCEEF74" w:rsidR="00F93D75">
        <w:rPr>
          <w:rFonts w:ascii="Times New Roman" w:hAnsi="Times New Roman" w:cs="Times New Roman"/>
          <w:sz w:val="24"/>
          <w:szCs w:val="24"/>
        </w:rPr>
        <w:t xml:space="preserve"> affect final answers, you can renormalize your time to begin at 0 by </w:t>
      </w:r>
      <w:r w:rsidRPr="6DCEEF74" w:rsidR="07B9116A">
        <w:rPr>
          <w:rFonts w:ascii="Times New Roman" w:hAnsi="Times New Roman" w:cs="Times New Roman"/>
          <w:sz w:val="24"/>
          <w:szCs w:val="24"/>
        </w:rPr>
        <w:t>simply</w:t>
      </w:r>
      <w:r w:rsidRPr="6DCEEF74" w:rsidR="00F93D75">
        <w:rPr>
          <w:rFonts w:ascii="Times New Roman" w:hAnsi="Times New Roman" w:cs="Times New Roman"/>
          <w:sz w:val="24"/>
          <w:szCs w:val="24"/>
        </w:rPr>
        <w:t xml:space="preserve"> subtracting the time it took for you to get to data collection from each time). </w:t>
      </w:r>
      <w:r w:rsidRPr="6DCEEF74" w:rsidR="666F3008">
        <w:rPr>
          <w:rFonts w:ascii="Times New Roman" w:hAnsi="Times New Roman" w:cs="Times New Roman"/>
          <w:sz w:val="24"/>
          <w:szCs w:val="24"/>
        </w:rPr>
        <w:t>Additionally,</w:t>
      </w:r>
      <w:r w:rsidRPr="6DCEEF74" w:rsidR="00F93D75">
        <w:rPr>
          <w:rFonts w:ascii="Times New Roman" w:hAnsi="Times New Roman" w:cs="Times New Roman"/>
          <w:sz w:val="24"/>
          <w:szCs w:val="24"/>
        </w:rPr>
        <w:t xml:space="preserve"> we need to clean up the data towards the end of the run; it should again, become clear as to when the cart </w:t>
      </w:r>
      <w:r w:rsidRPr="6DCEEF74"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rsidR="00764165" w:rsidRDefault="00764165" w14:paraId="3EEFF794" w14:textId="02C1D91E">
      <w:pPr>
        <w:rPr>
          <w:rFonts w:ascii="Times New Roman" w:hAnsi="Times New Roman" w:cs="Times New Roman"/>
          <w:sz w:val="24"/>
          <w:szCs w:val="24"/>
        </w:rPr>
      </w:pPr>
      <w:r w:rsidRPr="6DCEEF74" w:rsidR="00764165">
        <w:rPr>
          <w:rFonts w:ascii="Times New Roman" w:hAnsi="Times New Roman" w:cs="Times New Roman"/>
          <w:sz w:val="24"/>
          <w:szCs w:val="24"/>
        </w:rPr>
        <w:t xml:space="preserve">All three plots can be used to </w:t>
      </w:r>
      <w:r w:rsidRPr="6DCEEF74" w:rsidR="00764165">
        <w:rPr>
          <w:rFonts w:ascii="Times New Roman" w:hAnsi="Times New Roman" w:cs="Times New Roman"/>
          <w:sz w:val="24"/>
          <w:szCs w:val="24"/>
        </w:rPr>
        <w:t>determine</w:t>
      </w:r>
      <w:r w:rsidRPr="6DCEEF74" w:rsidR="00764165">
        <w:rPr>
          <w:rFonts w:ascii="Times New Roman" w:hAnsi="Times New Roman" w:cs="Times New Roman"/>
          <w:sz w:val="24"/>
          <w:szCs w:val="24"/>
        </w:rPr>
        <w:t xml:space="preserve"> the acceleration of the cart. To do this we are going to want to fit a trendline to the plots, again this is easiest done in excel. Starting in excel we want to insert -&gt; plot -&gt; scatterplot. Once a scatterplot is added right click on it and add data to the plot. The x-axis for each scatterplot should be time, while the y- 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Pr="6DCEEF74" w:rsidR="0056765A">
        <w:rPr>
          <w:rFonts w:ascii="Times New Roman" w:hAnsi="Times New Roman" w:cs="Times New Roman"/>
          <w:sz w:val="24"/>
          <w:szCs w:val="24"/>
        </w:rPr>
        <w:t>tell excel what type of trendline to add – such as exponential vs linear vs polynomic. We need to think about what type of trendline to add for the x vs t, v vs t, and a vs t graphs. Hint: think about the kinematic equations for each of these quantities x, v, a; how do they relate to time? Make sure to click the “display equation on graph” as well</w:t>
      </w:r>
      <w:r w:rsidRPr="6DCEEF74" w:rsidR="0056765A">
        <w:rPr>
          <w:rFonts w:ascii="Times New Roman" w:hAnsi="Times New Roman" w:cs="Times New Roman"/>
          <w:sz w:val="24"/>
          <w:szCs w:val="24"/>
        </w:rPr>
        <w:t xml:space="preserve">. </w:t>
      </w:r>
      <w:r w:rsidRPr="6DCEEF74" w:rsidR="0056765A">
        <w:rPr>
          <w:rFonts w:ascii="Times New Roman" w:hAnsi="Times New Roman" w:cs="Times New Roman"/>
          <w:sz w:val="24"/>
          <w:szCs w:val="24"/>
        </w:rPr>
        <w:t xml:space="preserve">With the trendline created and the equation shown it should be </w:t>
      </w:r>
      <w:r w:rsidRPr="6DCEEF74" w:rsidR="0056765A">
        <w:rPr>
          <w:rFonts w:ascii="Times New Roman" w:hAnsi="Times New Roman" w:cs="Times New Roman"/>
          <w:sz w:val="24"/>
          <w:szCs w:val="24"/>
        </w:rPr>
        <w:t>evident</w:t>
      </w:r>
      <w:r w:rsidRPr="6DCEEF74" w:rsidR="0056765A">
        <w:rPr>
          <w:rFonts w:ascii="Times New Roman" w:hAnsi="Times New Roman" w:cs="Times New Roman"/>
          <w:sz w:val="24"/>
          <w:szCs w:val="24"/>
        </w:rPr>
        <w:t xml:space="preserve"> as to what value the acceleration is by matching the trendline equation to the related kinematic equation. </w:t>
      </w:r>
    </w:p>
    <w:p w:rsidR="0056765A" w:rsidRDefault="0056765A" w14:paraId="547CC345" w14:textId="75992BB6">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Q1: Fill out table 1 using the data from the trendline fitting</w:t>
      </w:r>
    </w:p>
    <w:p w:rsidR="0056765A" w:rsidRDefault="0056765A" w14:paraId="159E1ABF" w14:textId="2A60A3E5">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199"/>
        <w:gridCol w:w="2200"/>
        <w:gridCol w:w="2200"/>
      </w:tblGrid>
      <w:tr w:rsidR="0056765A" w:rsidTr="6DCEEF74" w14:paraId="1B6C3057" w14:textId="77777777">
        <w:trPr>
          <w:trHeight w:val="804"/>
        </w:trPr>
        <w:tc>
          <w:tcPr>
            <w:tcW w:w="2199" w:type="dxa"/>
            <w:tcMar/>
          </w:tcPr>
          <w:p w:rsidRPr="00774275" w:rsidR="0056765A" w:rsidP="00DA78E0" w:rsidRDefault="003417F6" w14:paraId="4A31F382" w14:textId="47FE82B3">
            <w:pPr>
              <w:pStyle w:val="paragraph"/>
              <w:spacing w:before="0" w:beforeAutospacing="0" w:after="0" w:afterAutospacing="0"/>
              <w:jc w:val="center"/>
              <w:textAlignment w:val="baseline"/>
              <w:rPr>
                <w:b/>
                <w:bCs/>
              </w:rPr>
            </w:pPr>
            <w:r>
              <w:rPr>
                <w:b/>
                <w:bCs/>
              </w:rPr>
              <w:t>Trial</w:t>
            </w:r>
          </w:p>
        </w:tc>
        <w:tc>
          <w:tcPr>
            <w:tcW w:w="2199" w:type="dxa"/>
            <w:tcMar/>
          </w:tcPr>
          <w:p w:rsidRPr="00774275" w:rsidR="0056765A" w:rsidP="00DA78E0" w:rsidRDefault="0056765A" w14:paraId="79579C36" w14:textId="77777777">
            <w:pPr>
              <w:pStyle w:val="paragraph"/>
              <w:spacing w:before="0" w:beforeAutospacing="0" w:after="0" w:afterAutospacing="0"/>
              <w:jc w:val="center"/>
              <w:textAlignment w:val="baseline"/>
              <w:rPr>
                <w:b/>
                <w:bCs/>
              </w:rPr>
            </w:pPr>
            <w:r>
              <w:rPr>
                <w:b/>
                <w:bCs/>
              </w:rPr>
              <w:t>Acceleration from x(t) fit</w:t>
            </w:r>
          </w:p>
        </w:tc>
        <w:tc>
          <w:tcPr>
            <w:tcW w:w="2200" w:type="dxa"/>
            <w:tcMar/>
          </w:tcPr>
          <w:p w:rsidR="0056765A" w:rsidP="00DA78E0" w:rsidRDefault="0056765A" w14:paraId="3110C997" w14:textId="77777777">
            <w:pPr>
              <w:pStyle w:val="paragraph"/>
              <w:spacing w:before="0" w:beforeAutospacing="0" w:after="0" w:afterAutospacing="0"/>
              <w:jc w:val="center"/>
              <w:textAlignment w:val="baseline"/>
            </w:pPr>
            <w:r>
              <w:rPr>
                <w:b/>
                <w:bCs/>
              </w:rPr>
              <w:t>Acceleration from v(t) fit</w:t>
            </w:r>
          </w:p>
        </w:tc>
        <w:tc>
          <w:tcPr>
            <w:tcW w:w="2200" w:type="dxa"/>
            <w:tcMar/>
          </w:tcPr>
          <w:p w:rsidR="0056765A" w:rsidP="00DA78E0" w:rsidRDefault="0056765A" w14:paraId="6C127700" w14:textId="77777777">
            <w:pPr>
              <w:pStyle w:val="paragraph"/>
              <w:spacing w:before="0" w:beforeAutospacing="0" w:after="0" w:afterAutospacing="0"/>
              <w:jc w:val="center"/>
              <w:textAlignment w:val="baseline"/>
            </w:pPr>
            <w:r>
              <w:rPr>
                <w:b/>
                <w:bCs/>
              </w:rPr>
              <w:t>Acceleration from a(t) fit</w:t>
            </w:r>
          </w:p>
        </w:tc>
      </w:tr>
      <w:tr w:rsidR="0056765A" w:rsidTr="6DCEEF74" w14:paraId="38B99D52" w14:textId="77777777">
        <w:trPr>
          <w:trHeight w:val="804"/>
        </w:trPr>
        <w:tc>
          <w:tcPr>
            <w:tcW w:w="2199" w:type="dxa"/>
            <w:tcMar/>
          </w:tcPr>
          <w:p w:rsidR="0056765A" w:rsidP="00DA78E0" w:rsidRDefault="0056765A" w14:paraId="20873E78" w14:textId="2D4383FE">
            <w:pPr>
              <w:pStyle w:val="paragraph"/>
              <w:spacing w:before="0" w:beforeAutospacing="0" w:after="0" w:afterAutospacing="0"/>
              <w:jc w:val="center"/>
              <w:textAlignment w:val="baseline"/>
            </w:pPr>
            <w:r>
              <w:t>Trial 1</w:t>
            </w:r>
          </w:p>
        </w:tc>
        <w:tc>
          <w:tcPr>
            <w:tcW w:w="2199" w:type="dxa"/>
            <w:tcMar/>
          </w:tcPr>
          <w:p w:rsidR="0056765A" w:rsidP="6DCEEF74" w:rsidRDefault="0056765A" w14:paraId="7F74324B" w14:textId="2A33ABD1">
            <w:pPr>
              <w:pStyle w:val="paragraph"/>
              <w:spacing w:before="0" w:beforeAutospacing="off" w:after="0" w:afterAutospacing="off"/>
              <w:jc w:val="center"/>
              <w:textAlignment w:val="baseline"/>
            </w:pPr>
            <w:r w:rsidR="6BB9E9AB">
              <w:rPr/>
              <w:t>1.2452</w:t>
            </w:r>
          </w:p>
        </w:tc>
        <w:tc>
          <w:tcPr>
            <w:tcW w:w="2200" w:type="dxa"/>
            <w:tcMar/>
          </w:tcPr>
          <w:p w:rsidR="0056765A" w:rsidP="6DCEEF74" w:rsidRDefault="0056765A" w14:paraId="27BA69FF" w14:textId="153060B4">
            <w:pPr>
              <w:pStyle w:val="paragraph"/>
              <w:spacing w:before="0" w:beforeAutospacing="off" w:after="0" w:afterAutospacing="off"/>
              <w:jc w:val="center"/>
              <w:textAlignment w:val="baseline"/>
            </w:pPr>
            <w:r w:rsidR="6BB9E9AB">
              <w:rPr/>
              <w:t>1.2452</w:t>
            </w:r>
          </w:p>
        </w:tc>
        <w:tc>
          <w:tcPr>
            <w:tcW w:w="2200" w:type="dxa"/>
            <w:tcMar/>
          </w:tcPr>
          <w:p w:rsidR="0056765A" w:rsidP="6DCEEF74" w:rsidRDefault="0056765A" w14:paraId="35813421" w14:textId="1046D796">
            <w:pPr>
              <w:pStyle w:val="paragraph"/>
              <w:spacing w:before="0" w:beforeAutospacing="off" w:after="0" w:afterAutospacing="off"/>
              <w:jc w:val="center"/>
              <w:textAlignment w:val="baseline"/>
            </w:pPr>
            <w:r w:rsidR="6BB9E9AB">
              <w:rPr/>
              <w:t>1.2479</w:t>
            </w:r>
          </w:p>
        </w:tc>
      </w:tr>
      <w:tr w:rsidR="0056765A" w:rsidTr="6DCEEF74" w14:paraId="1CF00DCD" w14:textId="77777777">
        <w:trPr>
          <w:trHeight w:val="804"/>
        </w:trPr>
        <w:tc>
          <w:tcPr>
            <w:tcW w:w="2199" w:type="dxa"/>
            <w:tcMar/>
          </w:tcPr>
          <w:p w:rsidR="0056765A" w:rsidP="00DA78E0" w:rsidRDefault="0056765A" w14:paraId="63AAF355" w14:textId="1C66CAEA">
            <w:pPr>
              <w:pStyle w:val="paragraph"/>
              <w:spacing w:before="0" w:beforeAutospacing="0" w:after="0" w:afterAutospacing="0"/>
              <w:jc w:val="center"/>
              <w:textAlignment w:val="baseline"/>
            </w:pPr>
            <w:r>
              <w:t>Trial 2</w:t>
            </w:r>
          </w:p>
        </w:tc>
        <w:tc>
          <w:tcPr>
            <w:tcW w:w="2199" w:type="dxa"/>
            <w:tcMar/>
          </w:tcPr>
          <w:p w:rsidR="0056765A" w:rsidP="6DCEEF74" w:rsidRDefault="0056765A" w14:paraId="3045E8A9" w14:textId="655249DF">
            <w:pPr>
              <w:pStyle w:val="paragraph"/>
              <w:spacing w:before="0" w:beforeAutospacing="off" w:after="0" w:afterAutospacing="off"/>
              <w:jc w:val="center"/>
              <w:textAlignment w:val="baseline"/>
            </w:pPr>
            <w:r w:rsidR="3C196DE3">
              <w:rPr/>
              <w:t>1.2550</w:t>
            </w:r>
          </w:p>
        </w:tc>
        <w:tc>
          <w:tcPr>
            <w:tcW w:w="2200" w:type="dxa"/>
            <w:tcMar/>
          </w:tcPr>
          <w:p w:rsidR="0056765A" w:rsidP="6DCEEF74" w:rsidRDefault="0056765A" w14:paraId="04FB5AA3" w14:textId="3B72E769">
            <w:pPr>
              <w:pStyle w:val="paragraph"/>
              <w:spacing w:before="0" w:beforeAutospacing="off" w:after="0" w:afterAutospacing="off"/>
              <w:jc w:val="center"/>
              <w:textAlignment w:val="baseline"/>
            </w:pPr>
            <w:r w:rsidR="3C196DE3">
              <w:rPr/>
              <w:t>1.2586</w:t>
            </w:r>
          </w:p>
        </w:tc>
        <w:tc>
          <w:tcPr>
            <w:tcW w:w="2200" w:type="dxa"/>
            <w:tcMar/>
          </w:tcPr>
          <w:p w:rsidR="0056765A" w:rsidP="6DCEEF74" w:rsidRDefault="0056765A" w14:paraId="39D0DE61" w14:textId="303837E0">
            <w:pPr>
              <w:pStyle w:val="paragraph"/>
              <w:spacing w:before="0" w:beforeAutospacing="off" w:after="0" w:afterAutospacing="off"/>
              <w:jc w:val="center"/>
              <w:textAlignment w:val="baseline"/>
            </w:pPr>
            <w:r w:rsidR="3C196DE3">
              <w:rPr/>
              <w:t>1.2674</w:t>
            </w:r>
          </w:p>
        </w:tc>
      </w:tr>
    </w:tbl>
    <w:p w:rsidR="6DCEEF74" w:rsidP="6DCEEF74" w:rsidRDefault="6DCEEF74" w14:paraId="148F5B28" w14:textId="5BDC0513">
      <w:pPr>
        <w:pStyle w:val="Normal"/>
        <w:rPr>
          <w:rFonts w:ascii="Times New Roman" w:hAnsi="Times New Roman" w:cs="Times New Roman"/>
          <w:b w:val="1"/>
          <w:bCs w:val="1"/>
          <w:sz w:val="24"/>
          <w:szCs w:val="24"/>
        </w:rPr>
      </w:pPr>
    </w:p>
    <w:p w:rsidRPr="003417F6" w:rsidR="0056765A" w:rsidP="6DCEEF74" w:rsidRDefault="0056765A" w14:textId="67548FC4" w14:paraId="113CFEE0">
      <w:pPr>
        <w:pStyle w:val="Normal"/>
        <w:rPr>
          <w:rFonts w:ascii="Times New Roman" w:hAnsi="Times New Roman" w:cs="Times New Roman"/>
          <w:sz w:val="24"/>
          <w:szCs w:val="24"/>
        </w:rPr>
      </w:pPr>
      <w:r w:rsidRPr="003417F6" w:rsidR="0056765A">
        <w:rPr>
          <w:rFonts w:ascii="Times New Roman" w:hAnsi="Times New Roman" w:cs="Times New Roman"/>
          <w:b w:val="1"/>
          <w:bCs w:val="1"/>
          <w:sz w:val="24"/>
          <w:szCs w:val="24"/>
        </w:rPr>
        <w:t>Q2:</w:t>
      </w:r>
      <w:r w:rsidRPr="003417F6" w:rsidR="0056765A">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author="DiNardo,N.John" w:date="2021-01-27T16:28:00Z" w:id="4">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sidR="0056765A">
        <w:rPr>
          <w:rFonts w:ascii="Times New Roman" w:hAnsi="Times New Roman" w:cs="Times New Roman"/>
          <w:sz w:val="24"/>
          <w:szCs w:val="24"/>
        </w:rPr>
        <w:t>, we want to calculate the angle that the ramp is set at. Since we are making measurements, we also want to be sure to include an error along with our value of the angle.</w:t>
      </w:r>
    </w:p>
    <w:p w:rsidRPr="003417F6" w:rsidR="0056765A" w:rsidP="6DCEEF74" w:rsidRDefault="0056765A" w14:paraId="54FC0FE2" w14:textId="5D163E2B">
      <w:pPr>
        <w:pStyle w:val="Normal"/>
        <w:rPr>
          <w:rFonts w:ascii="Times New Roman" w:hAnsi="Times New Roman" w:cs="Times New Roman"/>
          <w:sz w:val="24"/>
          <w:szCs w:val="24"/>
        </w:rPr>
      </w:pPr>
      <w:r w:rsidRPr="6DCEEF74" w:rsidR="68B6050A">
        <w:rPr>
          <w:rFonts w:ascii="Times New Roman" w:hAnsi="Times New Roman" w:cs="Times New Roman"/>
          <w:sz w:val="24"/>
          <w:szCs w:val="24"/>
        </w:rPr>
        <w:t>Average Acceleration = (1.2452+1.2586)/2 = 1.2519 m/s^2</w:t>
      </w:r>
    </w:p>
    <w:p w:rsidRPr="003417F6" w:rsidR="0056765A" w:rsidP="6DCEEF74" w:rsidRDefault="0056765A" w14:paraId="5EBD557A" w14:textId="5CE1396D">
      <w:pPr>
        <w:pStyle w:val="Normal"/>
        <w:rPr>
          <w:rFonts w:ascii="Roboto" w:hAnsi="Roboto" w:eastAsia="Roboto" w:cs="Roboto"/>
          <w:b w:val="0"/>
          <w:bCs w:val="0"/>
          <w:i w:val="0"/>
          <w:iCs w:val="0"/>
          <w:caps w:val="0"/>
          <w:smallCaps w:val="0"/>
          <w:noProof w:val="0"/>
          <w:color w:val="3C4043"/>
          <w:sz w:val="21"/>
          <w:szCs w:val="21"/>
          <w:lang w:val="en-US"/>
        </w:rPr>
      </w:pPr>
      <w:proofErr w:type="spellStart"/>
      <w:r w:rsidRPr="6DCEEF74" w:rsidR="3C81E727">
        <w:rPr>
          <w:rFonts w:ascii="Times New Roman" w:hAnsi="Times New Roman" w:cs="Times New Roman"/>
          <w:sz w:val="24"/>
          <w:szCs w:val="24"/>
        </w:rPr>
        <w:t>g</w:t>
      </w:r>
      <w:r w:rsidRPr="6DCEEF74" w:rsidR="68B6050A">
        <w:rPr>
          <w:rFonts w:ascii="Times New Roman" w:hAnsi="Times New Roman" w:cs="Times New Roman"/>
          <w:sz w:val="24"/>
          <w:szCs w:val="24"/>
        </w:rPr>
        <w:t>sin</w:t>
      </w:r>
      <w:proofErr w:type="spellEnd"/>
      <w:r w:rsidRPr="6DCEEF74" w:rsidR="4D552D26">
        <w:rPr>
          <w:rFonts w:ascii="Times New Roman" w:hAnsi="Times New Roman" w:cs="Times New Roman"/>
          <w:sz w:val="24"/>
          <w:szCs w:val="24"/>
        </w:rPr>
        <w:t>(</w:t>
      </w:r>
      <w:r w:rsidRPr="6DCEEF74" w:rsidR="682CED77">
        <w:rPr>
          <w:rFonts w:ascii="Roboto" w:hAnsi="Roboto" w:eastAsia="Roboto" w:cs="Roboto"/>
          <w:b w:val="0"/>
          <w:bCs w:val="0"/>
          <w:i w:val="0"/>
          <w:iCs w:val="0"/>
          <w:caps w:val="0"/>
          <w:smallCaps w:val="0"/>
          <w:color w:val="202124"/>
          <w:sz w:val="21"/>
          <w:szCs w:val="21"/>
        </w:rPr>
        <w:t>θ</w:t>
      </w:r>
      <w:r w:rsidRPr="6DCEEF74" w:rsidR="52227B99">
        <w:rPr>
          <w:rFonts w:ascii="Roboto" w:hAnsi="Roboto" w:eastAsia="Roboto" w:cs="Roboto"/>
          <w:b w:val="0"/>
          <w:bCs w:val="0"/>
          <w:i w:val="0"/>
          <w:iCs w:val="0"/>
          <w:caps w:val="0"/>
          <w:smallCaps w:val="0"/>
          <w:color w:val="202124"/>
          <w:sz w:val="21"/>
          <w:szCs w:val="21"/>
        </w:rPr>
        <w:t>)</w:t>
      </w:r>
      <w:r w:rsidRPr="6DCEEF74" w:rsidR="36091592">
        <w:rPr>
          <w:rFonts w:ascii="Times New Roman" w:hAnsi="Times New Roman" w:cs="Times New Roman"/>
          <w:b w:val="0"/>
          <w:bCs w:val="0"/>
          <w:sz w:val="24"/>
          <w:szCs w:val="24"/>
        </w:rPr>
        <w:t xml:space="preserve"> </w:t>
      </w:r>
      <w:r w:rsidRPr="6DCEEF74" w:rsidR="68B6050A">
        <w:rPr>
          <w:rFonts w:ascii="Times New Roman" w:hAnsi="Times New Roman" w:cs="Times New Roman"/>
          <w:sz w:val="24"/>
          <w:szCs w:val="24"/>
        </w:rPr>
        <w:t>=</w:t>
      </w:r>
      <w:r w:rsidRPr="6DCEEF74" w:rsidR="647304B3">
        <w:rPr>
          <w:rFonts w:ascii="Times New Roman" w:hAnsi="Times New Roman" w:cs="Times New Roman"/>
          <w:sz w:val="24"/>
          <w:szCs w:val="24"/>
        </w:rPr>
        <w:t xml:space="preserve"> </w:t>
      </w:r>
      <w:r w:rsidRPr="6DCEEF74" w:rsidR="68B6050A">
        <w:rPr>
          <w:rFonts w:ascii="Times New Roman" w:hAnsi="Times New Roman" w:cs="Times New Roman"/>
          <w:sz w:val="24"/>
          <w:szCs w:val="24"/>
        </w:rPr>
        <w:t xml:space="preserve">a </w:t>
      </w:r>
      <w:r w:rsidRPr="6DCEEF74" w:rsidR="60496802">
        <w:rPr>
          <w:rFonts w:ascii="Times New Roman" w:hAnsi="Times New Roman" w:cs="Times New Roman"/>
          <w:sz w:val="24"/>
          <w:szCs w:val="24"/>
        </w:rPr>
        <w:t>--</w:t>
      </w:r>
      <w:r w:rsidRPr="6DCEEF74" w:rsidR="68B6050A">
        <w:rPr>
          <w:rFonts w:ascii="Times New Roman" w:hAnsi="Times New Roman" w:cs="Times New Roman"/>
          <w:sz w:val="24"/>
          <w:szCs w:val="24"/>
        </w:rPr>
        <w:t>&gt;</w:t>
      </w:r>
      <w:r w:rsidRPr="6DCEEF74" w:rsidR="01913F51">
        <w:rPr>
          <w:rFonts w:ascii="Times New Roman" w:hAnsi="Times New Roman" w:cs="Times New Roman"/>
          <w:sz w:val="24"/>
          <w:szCs w:val="24"/>
        </w:rPr>
        <w:t xml:space="preserve"> </w:t>
      </w:r>
      <w:r w:rsidRPr="6DCEEF74" w:rsidR="68B6050A">
        <w:rPr>
          <w:rFonts w:ascii="Times New Roman" w:hAnsi="Times New Roman" w:cs="Times New Roman"/>
          <w:sz w:val="24"/>
          <w:szCs w:val="24"/>
        </w:rPr>
        <w:t>9.8sin</w:t>
      </w:r>
      <w:r w:rsidRPr="6DCEEF74" w:rsidR="59953D47">
        <w:rPr>
          <w:rFonts w:ascii="Times New Roman" w:hAnsi="Times New Roman" w:cs="Times New Roman"/>
          <w:b w:val="0"/>
          <w:bCs w:val="0"/>
          <w:sz w:val="24"/>
          <w:szCs w:val="24"/>
        </w:rPr>
        <w:t>(</w:t>
      </w:r>
      <w:r w:rsidRPr="6DCEEF74" w:rsidR="42550E0E">
        <w:rPr>
          <w:rFonts w:ascii="Roboto" w:hAnsi="Roboto" w:eastAsia="Roboto" w:cs="Roboto"/>
          <w:b w:val="0"/>
          <w:bCs w:val="0"/>
          <w:i w:val="0"/>
          <w:iCs w:val="0"/>
          <w:caps w:val="0"/>
          <w:smallCaps w:val="0"/>
          <w:color w:val="202124"/>
          <w:sz w:val="21"/>
          <w:szCs w:val="21"/>
        </w:rPr>
        <w:t>θ</w:t>
      </w:r>
      <w:r w:rsidRPr="6DCEEF74" w:rsidR="491CF9FA">
        <w:rPr>
          <w:rFonts w:ascii="Roboto" w:hAnsi="Roboto" w:eastAsia="Roboto" w:cs="Roboto"/>
          <w:b w:val="0"/>
          <w:bCs w:val="0"/>
          <w:i w:val="0"/>
          <w:iCs w:val="0"/>
          <w:caps w:val="0"/>
          <w:smallCaps w:val="0"/>
          <w:color w:val="202124"/>
          <w:sz w:val="21"/>
          <w:szCs w:val="21"/>
        </w:rPr>
        <w:t>)</w:t>
      </w:r>
      <w:r w:rsidRPr="6DCEEF74" w:rsidR="42550E0E">
        <w:rPr>
          <w:rFonts w:ascii="Times New Roman" w:hAnsi="Times New Roman" w:cs="Times New Roman"/>
          <w:sz w:val="24"/>
          <w:szCs w:val="24"/>
        </w:rPr>
        <w:t xml:space="preserve"> </w:t>
      </w:r>
      <w:r w:rsidRPr="6DCEEF74" w:rsidR="68B6050A">
        <w:rPr>
          <w:rFonts w:ascii="Times New Roman" w:hAnsi="Times New Roman" w:cs="Times New Roman"/>
          <w:sz w:val="24"/>
          <w:szCs w:val="24"/>
        </w:rPr>
        <w:t>=</w:t>
      </w:r>
      <w:r w:rsidRPr="6DCEEF74" w:rsidR="3B9CB14F">
        <w:rPr>
          <w:rFonts w:ascii="Times New Roman" w:hAnsi="Times New Roman" w:cs="Times New Roman"/>
          <w:sz w:val="24"/>
          <w:szCs w:val="24"/>
        </w:rPr>
        <w:t xml:space="preserve"> </w:t>
      </w:r>
      <w:r w:rsidRPr="6DCEEF74" w:rsidR="68B6050A">
        <w:rPr>
          <w:rFonts w:ascii="Times New Roman" w:hAnsi="Times New Roman" w:cs="Times New Roman"/>
          <w:sz w:val="24"/>
          <w:szCs w:val="24"/>
        </w:rPr>
        <w:t xml:space="preserve">1.2519 </w:t>
      </w:r>
      <w:r w:rsidRPr="6DCEEF74" w:rsidR="1DF7A8F0">
        <w:rPr>
          <w:rFonts w:ascii="Times New Roman" w:hAnsi="Times New Roman" w:cs="Times New Roman"/>
          <w:sz w:val="24"/>
          <w:szCs w:val="24"/>
        </w:rPr>
        <w:t>--</w:t>
      </w:r>
      <w:r w:rsidRPr="6DCEEF74" w:rsidR="68B6050A">
        <w:rPr>
          <w:rFonts w:ascii="Times New Roman" w:hAnsi="Times New Roman" w:cs="Times New Roman"/>
          <w:sz w:val="24"/>
          <w:szCs w:val="24"/>
        </w:rPr>
        <w:t>&gt; x</w:t>
      </w:r>
      <w:r w:rsidRPr="6DCEEF74" w:rsidR="464739C7">
        <w:rPr>
          <w:rFonts w:ascii="Times New Roman" w:hAnsi="Times New Roman" w:cs="Times New Roman"/>
          <w:sz w:val="24"/>
          <w:szCs w:val="24"/>
        </w:rPr>
        <w:t xml:space="preserve"> </w:t>
      </w:r>
      <w:r w:rsidRPr="6DCEEF74" w:rsidR="68B6050A">
        <w:rPr>
          <w:rFonts w:ascii="Times New Roman" w:hAnsi="Times New Roman" w:cs="Times New Roman"/>
          <w:sz w:val="24"/>
          <w:szCs w:val="24"/>
        </w:rPr>
        <w:t>=</w:t>
      </w:r>
      <w:r w:rsidRPr="6DCEEF74" w:rsidR="150708D8">
        <w:rPr>
          <w:rFonts w:ascii="Times New Roman" w:hAnsi="Times New Roman" w:cs="Times New Roman"/>
          <w:sz w:val="24"/>
          <w:szCs w:val="24"/>
        </w:rPr>
        <w:t xml:space="preserve"> </w:t>
      </w:r>
      <w:proofErr w:type="spellStart"/>
      <w:r w:rsidRPr="6DCEEF74" w:rsidR="68B6050A">
        <w:rPr>
          <w:rFonts w:ascii="Times New Roman" w:hAnsi="Times New Roman" w:cs="Times New Roman"/>
          <w:sz w:val="24"/>
          <w:szCs w:val="24"/>
        </w:rPr>
        <w:t>arcsin</w:t>
      </w:r>
      <w:proofErr w:type="spellEnd"/>
      <w:r w:rsidRPr="6DCEEF74" w:rsidR="68B6050A">
        <w:rPr>
          <w:rFonts w:ascii="Times New Roman" w:hAnsi="Times New Roman" w:cs="Times New Roman"/>
          <w:sz w:val="24"/>
          <w:szCs w:val="24"/>
        </w:rPr>
        <w:t>(1.2519/9.8)</w:t>
      </w:r>
      <w:r w:rsidRPr="6DCEEF74" w:rsidR="7D98E0F8">
        <w:rPr>
          <w:rFonts w:ascii="Times New Roman" w:hAnsi="Times New Roman" w:cs="Times New Roman"/>
          <w:sz w:val="24"/>
          <w:szCs w:val="24"/>
        </w:rPr>
        <w:t xml:space="preserve"> = 7.339</w:t>
      </w:r>
      <w:r w:rsidRPr="6DCEEF74" w:rsidR="10F050D7">
        <w:rPr>
          <w:rFonts w:ascii="Roboto" w:hAnsi="Roboto" w:eastAsia="Roboto" w:cs="Roboto"/>
          <w:b w:val="0"/>
          <w:bCs w:val="0"/>
          <w:i w:val="0"/>
          <w:iCs w:val="0"/>
          <w:caps w:val="0"/>
          <w:smallCaps w:val="0"/>
          <w:noProof w:val="0"/>
          <w:color w:val="3C4043"/>
          <w:sz w:val="21"/>
          <w:szCs w:val="21"/>
          <w:lang w:val="en-US"/>
        </w:rPr>
        <w:t>°</w:t>
      </w:r>
    </w:p>
    <w:p w:rsidR="6DCEEF74" w:rsidP="6DCEEF74" w:rsidRDefault="6DCEEF74" w14:paraId="5B9E6D11" w14:textId="271CED03">
      <w:pPr>
        <w:rPr>
          <w:rFonts w:ascii="Times New Roman" w:hAnsi="Times New Roman" w:cs="Times New Roman"/>
          <w:b w:val="1"/>
          <w:bCs w:val="1"/>
          <w:sz w:val="24"/>
          <w:szCs w:val="24"/>
        </w:rPr>
      </w:pPr>
    </w:p>
    <w:p w:rsidR="005B571F" w:rsidRDefault="005B571F" w14:paraId="6A3E8A15" w14:textId="7FB4F9A0">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rsidR="005B571F" w:rsidRDefault="005B571F" w14:paraId="5CD95D45" w14:textId="13A3C1C6">
      <w:pPr>
        <w:rPr>
          <w:rFonts w:ascii="Times New Roman" w:hAnsi="Times New Roman" w:cs="Times New Roman"/>
          <w:sz w:val="24"/>
          <w:szCs w:val="24"/>
        </w:rPr>
      </w:pPr>
      <w:r w:rsidRPr="6DCEEF74" w:rsidR="28ACB8FD">
        <w:rPr>
          <w:rFonts w:ascii="Times New Roman" w:hAnsi="Times New Roman" w:cs="Times New Roman"/>
          <w:sz w:val="24"/>
          <w:szCs w:val="24"/>
        </w:rPr>
        <w:t>h</w:t>
      </w:r>
      <w:r w:rsidRPr="6DCEEF74" w:rsidR="72F8F90C">
        <w:rPr>
          <w:rFonts w:ascii="Times New Roman" w:hAnsi="Times New Roman" w:cs="Times New Roman"/>
          <w:sz w:val="24"/>
          <w:szCs w:val="24"/>
        </w:rPr>
        <w:t xml:space="preserve"> = 1.20 m</w:t>
      </w:r>
      <w:r>
        <w:tab/>
      </w:r>
      <w:r w:rsidRPr="6DCEEF74" w:rsidR="72F8F90C">
        <w:rPr>
          <w:rFonts w:ascii="Times New Roman" w:hAnsi="Times New Roman" w:cs="Times New Roman"/>
          <w:sz w:val="24"/>
          <w:szCs w:val="24"/>
        </w:rPr>
        <w:t>y = 0.155m</w:t>
      </w:r>
    </w:p>
    <w:p w:rsidR="005B571F" w:rsidP="6DCEEF74" w:rsidRDefault="005B571F" w14:paraId="272609EC" w14:textId="7DBA566B">
      <w:pPr>
        <w:pStyle w:val="Normal"/>
        <w:rPr>
          <w:rFonts w:ascii="Roboto" w:hAnsi="Roboto" w:eastAsia="Roboto" w:cs="Roboto"/>
          <w:b w:val="0"/>
          <w:bCs w:val="0"/>
          <w:i w:val="0"/>
          <w:iCs w:val="0"/>
          <w:caps w:val="0"/>
          <w:smallCaps w:val="0"/>
          <w:noProof w:val="0"/>
          <w:color w:val="3C4043"/>
          <w:sz w:val="21"/>
          <w:szCs w:val="21"/>
          <w:lang w:val="en-US"/>
        </w:rPr>
      </w:pPr>
      <w:proofErr w:type="spellStart"/>
      <w:r w:rsidRPr="6DCEEF74" w:rsidR="72F8F90C">
        <w:rPr>
          <w:rFonts w:ascii="Times New Roman" w:hAnsi="Times New Roman" w:cs="Times New Roman"/>
          <w:sz w:val="24"/>
          <w:szCs w:val="24"/>
        </w:rPr>
        <w:t>arcsin</w:t>
      </w:r>
      <w:proofErr w:type="spellEnd"/>
      <w:r w:rsidRPr="6DCEEF74" w:rsidR="72F8F90C">
        <w:rPr>
          <w:rFonts w:ascii="Times New Roman" w:hAnsi="Times New Roman" w:cs="Times New Roman"/>
          <w:sz w:val="24"/>
          <w:szCs w:val="24"/>
        </w:rPr>
        <w:t>(0.155/1.20) = 7.421</w:t>
      </w:r>
      <w:r w:rsidRPr="6DCEEF74" w:rsidR="72F8F90C">
        <w:rPr>
          <w:rFonts w:ascii="Roboto" w:hAnsi="Roboto" w:eastAsia="Roboto" w:cs="Roboto"/>
          <w:b w:val="0"/>
          <w:bCs w:val="0"/>
          <w:i w:val="0"/>
          <w:iCs w:val="0"/>
          <w:caps w:val="0"/>
          <w:smallCaps w:val="0"/>
          <w:noProof w:val="0"/>
          <w:color w:val="3C4043"/>
          <w:sz w:val="21"/>
          <w:szCs w:val="21"/>
          <w:lang w:val="en-US"/>
        </w:rPr>
        <w:t>°</w:t>
      </w:r>
    </w:p>
    <w:p w:rsidR="49AB56EA" w:rsidP="6DCEEF74" w:rsidRDefault="49AB56EA" w14:paraId="6E905D1A" w14:textId="44080AF1">
      <w:pPr>
        <w:pStyle w:val="Normal"/>
        <w:rPr>
          <w:rFonts w:ascii="Roboto" w:hAnsi="Roboto" w:eastAsia="Roboto" w:cs="Roboto"/>
          <w:b w:val="0"/>
          <w:bCs w:val="0"/>
          <w:i w:val="0"/>
          <w:iCs w:val="0"/>
          <w:caps w:val="0"/>
          <w:smallCaps w:val="0"/>
          <w:noProof w:val="0"/>
          <w:color w:val="3C4043"/>
          <w:sz w:val="21"/>
          <w:szCs w:val="21"/>
          <w:lang w:val="en-US"/>
        </w:rPr>
      </w:pPr>
      <w:r w:rsidRPr="6DCEEF74" w:rsidR="49AB56EA">
        <w:rPr>
          <w:rFonts w:ascii="Roboto" w:hAnsi="Roboto" w:eastAsia="Roboto" w:cs="Roboto"/>
          <w:b w:val="0"/>
          <w:bCs w:val="0"/>
          <w:i w:val="0"/>
          <w:iCs w:val="0"/>
          <w:caps w:val="0"/>
          <w:smallCaps w:val="0"/>
          <w:noProof w:val="0"/>
          <w:color w:val="3C4043"/>
          <w:sz w:val="21"/>
          <w:szCs w:val="21"/>
          <w:lang w:val="en-US"/>
        </w:rPr>
        <w:t xml:space="preserve">Percent Error = </w:t>
      </w:r>
      <w:r w:rsidRPr="6DCEEF74" w:rsidR="1C381797">
        <w:rPr>
          <w:rFonts w:ascii="Roboto" w:hAnsi="Roboto" w:eastAsia="Roboto" w:cs="Roboto"/>
          <w:b w:val="0"/>
          <w:bCs w:val="0"/>
          <w:i w:val="0"/>
          <w:iCs w:val="0"/>
          <w:caps w:val="0"/>
          <w:smallCaps w:val="0"/>
          <w:noProof w:val="0"/>
          <w:color w:val="3C4043"/>
          <w:sz w:val="21"/>
          <w:szCs w:val="21"/>
          <w:lang w:val="en-US"/>
        </w:rPr>
        <w:t>(</w:t>
      </w:r>
      <w:r w:rsidRPr="6DCEEF74" w:rsidR="49AB56EA">
        <w:rPr>
          <w:rFonts w:ascii="Roboto" w:hAnsi="Roboto" w:eastAsia="Roboto" w:cs="Roboto"/>
          <w:b w:val="0"/>
          <w:bCs w:val="0"/>
          <w:i w:val="0"/>
          <w:iCs w:val="0"/>
          <w:caps w:val="0"/>
          <w:smallCaps w:val="0"/>
          <w:noProof w:val="0"/>
          <w:color w:val="3C4043"/>
          <w:sz w:val="21"/>
          <w:szCs w:val="21"/>
          <w:lang w:val="en-US"/>
        </w:rPr>
        <w:t>(7.421-7.339)/7</w:t>
      </w:r>
      <w:r w:rsidRPr="6DCEEF74" w:rsidR="10A2851E">
        <w:rPr>
          <w:rFonts w:ascii="Roboto" w:hAnsi="Roboto" w:eastAsia="Roboto" w:cs="Roboto"/>
          <w:b w:val="0"/>
          <w:bCs w:val="0"/>
          <w:i w:val="0"/>
          <w:iCs w:val="0"/>
          <w:caps w:val="0"/>
          <w:smallCaps w:val="0"/>
          <w:noProof w:val="0"/>
          <w:color w:val="3C4043"/>
          <w:sz w:val="21"/>
          <w:szCs w:val="21"/>
          <w:lang w:val="en-US"/>
        </w:rPr>
        <w:t>.399)</w:t>
      </w:r>
      <w:r w:rsidRPr="6DCEEF74" w:rsidR="44CB858A">
        <w:rPr>
          <w:rFonts w:ascii="Roboto" w:hAnsi="Roboto" w:eastAsia="Roboto" w:cs="Roboto"/>
          <w:b w:val="0"/>
          <w:bCs w:val="0"/>
          <w:i w:val="0"/>
          <w:iCs w:val="0"/>
          <w:caps w:val="0"/>
          <w:smallCaps w:val="0"/>
          <w:noProof w:val="0"/>
          <w:color w:val="3C4043"/>
          <w:sz w:val="21"/>
          <w:szCs w:val="21"/>
          <w:lang w:val="en-US"/>
        </w:rPr>
        <w:t xml:space="preserve"> x 100 = 1.117% </w:t>
      </w:r>
    </w:p>
    <w:p w:rsidRPr="005B571F" w:rsidR="005B571F" w:rsidRDefault="005B571F" w14:paraId="2750DEC1" w14:textId="77777777">
      <w:pPr>
        <w:rPr>
          <w:rFonts w:ascii="Times New Roman" w:hAnsi="Times New Roman" w:cs="Times New Roman"/>
          <w:sz w:val="24"/>
          <w:szCs w:val="24"/>
        </w:rPr>
      </w:pPr>
    </w:p>
    <w:p w:rsidR="6DCEEF74" w:rsidP="6DCEEF74" w:rsidRDefault="6DCEEF74" w14:paraId="03114049" w14:textId="5F4EA65A">
      <w:pPr>
        <w:pStyle w:val="Normal"/>
        <w:rPr>
          <w:rFonts w:ascii="Times New Roman" w:hAnsi="Times New Roman" w:cs="Times New Roman"/>
          <w:sz w:val="24"/>
          <w:szCs w:val="24"/>
        </w:rPr>
      </w:pPr>
    </w:p>
    <w:p w:rsidR="6DCEEF74" w:rsidP="6DCEEF74" w:rsidRDefault="6DCEEF74" w14:paraId="0B25FA96" w14:textId="635A3DE6">
      <w:pPr>
        <w:rPr>
          <w:rFonts w:ascii="Times New Roman" w:hAnsi="Times New Roman" w:cs="Times New Roman"/>
          <w:sz w:val="24"/>
          <w:szCs w:val="24"/>
        </w:rPr>
      </w:pPr>
    </w:p>
    <w:p w:rsidRPr="003417F6" w:rsidR="003417F6" w:rsidRDefault="003417F6" w14:paraId="0447437D" w14:textId="02B23CE5">
      <w:pPr>
        <w:rPr>
          <w:rFonts w:ascii="Times New Roman" w:hAnsi="Times New Roman" w:cs="Times New Roman"/>
          <w:sz w:val="24"/>
          <w:szCs w:val="24"/>
        </w:rPr>
      </w:pPr>
      <w:r>
        <w:rPr>
          <w:rFonts w:ascii="Times New Roman" w:hAnsi="Times New Roman" w:cs="Times New Roman"/>
          <w:sz w:val="24"/>
          <w:szCs w:val="24"/>
        </w:rPr>
        <w:lastRenderedPageBreak/>
        <w:t>PART 2:</w:t>
      </w:r>
    </w:p>
    <w:p w:rsidRPr="003417F6" w:rsidR="003417F6" w:rsidRDefault="003417F6" w14:paraId="49040258" w14:textId="205B6C49">
      <w:pPr>
        <w:rPr>
          <w:rFonts w:ascii="Times New Roman" w:hAnsi="Times New Roman" w:cs="Times New Roman"/>
          <w:sz w:val="24"/>
          <w:szCs w:val="24"/>
        </w:rPr>
      </w:pPr>
      <w:r w:rsidRPr="6DCEEF74" w:rsid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v(t) graph in Q2, we can simply take the second set of trials (with the new angle) and only measure, clean, and plot the v vs t graph. </w:t>
      </w:r>
    </w:p>
    <w:p w:rsidR="6DCEEF74" w:rsidP="6DCEEF74" w:rsidRDefault="6DCEEF74" w14:paraId="1818456A" w14:textId="41B4C45E">
      <w:pPr>
        <w:pStyle w:val="Normal"/>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9"/>
        <w:gridCol w:w="2200"/>
      </w:tblGrid>
      <w:tr w:rsidR="003417F6" w:rsidTr="6DCEEF74" w14:paraId="6DFCF4A3" w14:textId="77777777">
        <w:trPr>
          <w:trHeight w:val="804"/>
        </w:trPr>
        <w:tc>
          <w:tcPr>
            <w:tcW w:w="2199" w:type="dxa"/>
            <w:tcMar/>
          </w:tcPr>
          <w:p w:rsidRPr="00774275" w:rsidR="003417F6" w:rsidP="00DA78E0" w:rsidRDefault="003417F6" w14:paraId="18440729" w14:textId="42E3B18A">
            <w:pPr>
              <w:pStyle w:val="paragraph"/>
              <w:spacing w:before="0" w:beforeAutospacing="0" w:after="0" w:afterAutospacing="0"/>
              <w:jc w:val="center"/>
              <w:textAlignment w:val="baseline"/>
              <w:rPr>
                <w:b/>
                <w:bCs/>
              </w:rPr>
            </w:pPr>
            <w:r>
              <w:rPr>
                <w:b/>
                <w:bCs/>
              </w:rPr>
              <w:t>Trial</w:t>
            </w:r>
          </w:p>
        </w:tc>
        <w:tc>
          <w:tcPr>
            <w:tcW w:w="2200" w:type="dxa"/>
            <w:tcMar/>
          </w:tcPr>
          <w:p w:rsidR="003417F6" w:rsidP="00DA78E0" w:rsidRDefault="003417F6" w14:paraId="3BB7CF46" w14:textId="77777777">
            <w:pPr>
              <w:pStyle w:val="paragraph"/>
              <w:spacing w:before="0" w:beforeAutospacing="0" w:after="0" w:afterAutospacing="0"/>
              <w:jc w:val="center"/>
              <w:textAlignment w:val="baseline"/>
            </w:pPr>
            <w:r>
              <w:rPr>
                <w:b/>
                <w:bCs/>
              </w:rPr>
              <w:t>Acceleration from v(t) fit</w:t>
            </w:r>
          </w:p>
        </w:tc>
      </w:tr>
      <w:tr w:rsidR="003417F6" w:rsidTr="6DCEEF74" w14:paraId="76D9B724" w14:textId="77777777">
        <w:trPr>
          <w:trHeight w:val="804"/>
        </w:trPr>
        <w:tc>
          <w:tcPr>
            <w:tcW w:w="2199" w:type="dxa"/>
            <w:tcMar/>
          </w:tcPr>
          <w:p w:rsidR="003417F6" w:rsidP="00DA78E0" w:rsidRDefault="003417F6" w14:paraId="1C42097A" w14:textId="77777777">
            <w:pPr>
              <w:pStyle w:val="paragraph"/>
              <w:spacing w:before="0" w:beforeAutospacing="0" w:after="0" w:afterAutospacing="0"/>
              <w:jc w:val="center"/>
              <w:textAlignment w:val="baseline"/>
            </w:pPr>
            <w:r>
              <w:t>Trial 1</w:t>
            </w:r>
          </w:p>
        </w:tc>
        <w:tc>
          <w:tcPr>
            <w:tcW w:w="2200" w:type="dxa"/>
            <w:tcMar/>
          </w:tcPr>
          <w:p w:rsidR="003417F6" w:rsidP="6DCEEF74" w:rsidRDefault="003417F6" w14:paraId="39404059" w14:textId="638DB4EA">
            <w:pPr>
              <w:pStyle w:val="paragraph"/>
              <w:spacing w:before="0" w:beforeAutospacing="off" w:after="0" w:afterAutospacing="off"/>
              <w:jc w:val="center"/>
              <w:textAlignment w:val="baseline"/>
            </w:pPr>
            <w:r w:rsidR="64256F89">
              <w:rPr/>
              <w:t>2.0426</w:t>
            </w:r>
          </w:p>
        </w:tc>
      </w:tr>
      <w:tr w:rsidR="003417F6" w:rsidTr="6DCEEF74" w14:paraId="27799845" w14:textId="77777777">
        <w:trPr>
          <w:trHeight w:val="804"/>
        </w:trPr>
        <w:tc>
          <w:tcPr>
            <w:tcW w:w="2199" w:type="dxa"/>
            <w:tcMar/>
          </w:tcPr>
          <w:p w:rsidR="003417F6" w:rsidP="00DA78E0" w:rsidRDefault="003417F6" w14:paraId="1953CC81" w14:textId="77777777">
            <w:pPr>
              <w:pStyle w:val="paragraph"/>
              <w:spacing w:before="0" w:beforeAutospacing="0" w:after="0" w:afterAutospacing="0"/>
              <w:jc w:val="center"/>
              <w:textAlignment w:val="baseline"/>
            </w:pPr>
            <w:r>
              <w:t>Trial 2</w:t>
            </w:r>
          </w:p>
        </w:tc>
        <w:tc>
          <w:tcPr>
            <w:tcW w:w="2200" w:type="dxa"/>
            <w:tcMar/>
          </w:tcPr>
          <w:p w:rsidR="003417F6" w:rsidP="6DCEEF74" w:rsidRDefault="003417F6" w14:paraId="2A627A24" w14:textId="698E2549">
            <w:pPr>
              <w:pStyle w:val="paragraph"/>
              <w:spacing w:before="0" w:beforeAutospacing="off" w:after="0" w:afterAutospacing="off"/>
              <w:jc w:val="center"/>
              <w:textAlignment w:val="baseline"/>
            </w:pPr>
            <w:r w:rsidR="248B1213">
              <w:rPr/>
              <w:t>2.066</w:t>
            </w:r>
          </w:p>
        </w:tc>
      </w:tr>
    </w:tbl>
    <w:p w:rsidR="003417F6" w:rsidRDefault="003417F6" w14:paraId="46884FD8" w14:textId="766BEEAD"/>
    <w:p w:rsidRPr="003417F6" w:rsidR="003417F6" w:rsidRDefault="003417F6" w14:paraId="25B0618E" w14:textId="606AC809">
      <w:pPr>
        <w:rPr>
          <w:rFonts w:ascii="Times New Roman" w:hAnsi="Times New Roman" w:cs="Times New Roman"/>
          <w:sz w:val="24"/>
          <w:szCs w:val="24"/>
        </w:rPr>
      </w:pPr>
      <w:r w:rsidRPr="003417F6" w:rsidR="003417F6">
        <w:rPr>
          <w:rFonts w:ascii="Times New Roman" w:hAnsi="Times New Roman" w:cs="Times New Roman"/>
          <w:b w:val="1"/>
          <w:bCs w:val="1"/>
          <w:sz w:val="24"/>
          <w:szCs w:val="24"/>
        </w:rPr>
        <w:t>Q</w:t>
      </w:r>
      <w:r w:rsidR="005B571F">
        <w:rPr>
          <w:rFonts w:ascii="Times New Roman" w:hAnsi="Times New Roman" w:cs="Times New Roman"/>
          <w:b w:val="1"/>
          <w:bCs w:val="1"/>
          <w:sz w:val="24"/>
          <w:szCs w:val="24"/>
        </w:rPr>
        <w:t>4</w:t>
      </w:r>
      <w:r w:rsidRPr="003417F6" w:rsidR="003417F6">
        <w:rPr>
          <w:rFonts w:ascii="Times New Roman" w:hAnsi="Times New Roman" w:cs="Times New Roman"/>
          <w:b w:val="1"/>
          <w:bCs w:val="1"/>
          <w:sz w:val="24"/>
          <w:szCs w:val="24"/>
        </w:rPr>
        <w:t>:</w:t>
      </w:r>
      <w:r w:rsidRPr="003417F6" w:rsidR="003417F6">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author="DiNardo,N.John" w:date="2021-01-27T16:28:00Z" w:id="5">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sidR="003417F6">
        <w:rPr>
          <w:rFonts w:ascii="Times New Roman" w:hAnsi="Times New Roman" w:cs="Times New Roman"/>
          <w:sz w:val="24"/>
          <w:szCs w:val="24"/>
        </w:rPr>
        <w:t>, we want to calculate the angle that the ramp is set at. Since we are making measurements, we also want to be sure to include an error along with our value of the angle.</w:t>
      </w:r>
    </w:p>
    <w:p w:rsidR="003417F6" w:rsidP="6DCEEF74" w:rsidRDefault="003417F6" w14:paraId="26B7D9F3" w14:textId="1EA89183">
      <w:pPr>
        <w:pStyle w:val="Normal"/>
        <w:rPr>
          <w:rFonts w:ascii="Times New Roman" w:hAnsi="Times New Roman" w:cs="Times New Roman"/>
          <w:sz w:val="24"/>
          <w:szCs w:val="24"/>
        </w:rPr>
      </w:pPr>
      <w:r w:rsidRPr="6DCEEF74" w:rsidR="22CA54BB">
        <w:rPr>
          <w:rFonts w:ascii="Times New Roman" w:hAnsi="Times New Roman" w:cs="Times New Roman"/>
          <w:sz w:val="24"/>
          <w:szCs w:val="24"/>
        </w:rPr>
        <w:t>Average Acceleration = (2.0426+2.066)/2 = 2.0543 m/s^2</w:t>
      </w:r>
    </w:p>
    <w:p w:rsidR="003417F6" w:rsidP="6DCEEF74" w:rsidRDefault="003417F6" w14:paraId="35807758" w14:textId="1ADADEA6">
      <w:pPr>
        <w:pStyle w:val="Normal"/>
        <w:rPr>
          <w:rFonts w:ascii="Roboto" w:hAnsi="Roboto" w:eastAsia="Roboto" w:cs="Roboto"/>
          <w:b w:val="0"/>
          <w:bCs w:val="0"/>
          <w:i w:val="0"/>
          <w:iCs w:val="0"/>
          <w:caps w:val="0"/>
          <w:smallCaps w:val="0"/>
          <w:noProof w:val="0"/>
          <w:color w:val="3C4043"/>
          <w:sz w:val="21"/>
          <w:szCs w:val="21"/>
          <w:lang w:val="en-US"/>
        </w:rPr>
      </w:pPr>
      <w:proofErr w:type="spellStart"/>
      <w:r w:rsidRPr="6DCEEF74" w:rsidR="22CA54BB">
        <w:rPr>
          <w:rFonts w:ascii="Times New Roman" w:hAnsi="Times New Roman" w:cs="Times New Roman"/>
          <w:sz w:val="24"/>
          <w:szCs w:val="24"/>
        </w:rPr>
        <w:t>gsin</w:t>
      </w:r>
      <w:proofErr w:type="spellEnd"/>
      <w:r w:rsidRPr="6DCEEF74" w:rsidR="22CA54BB">
        <w:rPr>
          <w:rFonts w:ascii="Times New Roman" w:hAnsi="Times New Roman" w:cs="Times New Roman"/>
          <w:sz w:val="24"/>
          <w:szCs w:val="24"/>
        </w:rPr>
        <w:t>(</w:t>
      </w:r>
      <w:r w:rsidRPr="6DCEEF74" w:rsidR="22CA54BB">
        <w:rPr>
          <w:rFonts w:ascii="Roboto" w:hAnsi="Roboto" w:eastAsia="Roboto" w:cs="Roboto"/>
          <w:b w:val="0"/>
          <w:bCs w:val="0"/>
          <w:i w:val="0"/>
          <w:iCs w:val="0"/>
          <w:caps w:val="0"/>
          <w:smallCaps w:val="0"/>
          <w:color w:val="202124"/>
          <w:sz w:val="21"/>
          <w:szCs w:val="21"/>
        </w:rPr>
        <w:t>θ)</w:t>
      </w:r>
      <w:r w:rsidRPr="6DCEEF74" w:rsidR="22CA54BB">
        <w:rPr>
          <w:rFonts w:ascii="Times New Roman" w:hAnsi="Times New Roman" w:cs="Times New Roman"/>
          <w:b w:val="0"/>
          <w:bCs w:val="0"/>
          <w:sz w:val="24"/>
          <w:szCs w:val="24"/>
        </w:rPr>
        <w:t xml:space="preserve"> = a --&gt; 9.8sin(</w:t>
      </w:r>
      <w:r w:rsidRPr="6DCEEF74" w:rsidR="22CA54BB">
        <w:rPr>
          <w:rFonts w:ascii="Roboto" w:hAnsi="Roboto" w:eastAsia="Roboto" w:cs="Roboto"/>
          <w:b w:val="0"/>
          <w:bCs w:val="0"/>
          <w:i w:val="0"/>
          <w:iCs w:val="0"/>
          <w:caps w:val="0"/>
          <w:smallCaps w:val="0"/>
          <w:color w:val="202124"/>
          <w:sz w:val="21"/>
          <w:szCs w:val="21"/>
        </w:rPr>
        <w:t>θ)</w:t>
      </w:r>
      <w:r w:rsidRPr="6DCEEF74" w:rsidR="22CA54BB">
        <w:rPr>
          <w:rFonts w:ascii="Times New Roman" w:hAnsi="Times New Roman" w:cs="Times New Roman"/>
          <w:sz w:val="24"/>
          <w:szCs w:val="24"/>
        </w:rPr>
        <w:t xml:space="preserve"> = 2.0543 --&gt; x = </w:t>
      </w:r>
      <w:r w:rsidRPr="6DCEEF74" w:rsidR="22CA54BB">
        <w:rPr>
          <w:rFonts w:ascii="Times New Roman" w:hAnsi="Times New Roman" w:cs="Times New Roman"/>
          <w:sz w:val="24"/>
          <w:szCs w:val="24"/>
        </w:rPr>
        <w:t>arcsin</w:t>
      </w:r>
      <w:r w:rsidRPr="6DCEEF74" w:rsidR="22CA54BB">
        <w:rPr>
          <w:rFonts w:ascii="Times New Roman" w:hAnsi="Times New Roman" w:cs="Times New Roman"/>
          <w:sz w:val="24"/>
          <w:szCs w:val="24"/>
        </w:rPr>
        <w:t>(2.0543/9.8) = 12.10</w:t>
      </w:r>
      <w:r w:rsidRPr="6DCEEF74" w:rsidR="22CA54BB">
        <w:rPr>
          <w:rFonts w:ascii="Roboto" w:hAnsi="Roboto" w:eastAsia="Roboto" w:cs="Roboto"/>
          <w:b w:val="0"/>
          <w:bCs w:val="0"/>
          <w:i w:val="0"/>
          <w:iCs w:val="0"/>
          <w:caps w:val="0"/>
          <w:smallCaps w:val="0"/>
          <w:noProof w:val="0"/>
          <w:color w:val="3C4043"/>
          <w:sz w:val="21"/>
          <w:szCs w:val="21"/>
          <w:lang w:val="en-US"/>
        </w:rPr>
        <w:t>°</w:t>
      </w:r>
    </w:p>
    <w:p w:rsidR="003417F6" w:rsidP="6DCEEF74" w:rsidRDefault="003417F6" w14:paraId="397047DD" w14:textId="680B03E8">
      <w:pPr>
        <w:pStyle w:val="Normal"/>
      </w:pPr>
    </w:p>
    <w:p w:rsidR="005B571F" w:rsidP="005B571F" w:rsidRDefault="005B571F" w14:paraId="119FC020" w14:textId="54C88E1C">
      <w:pPr>
        <w:rPr>
          <w:rFonts w:ascii="Times New Roman" w:hAnsi="Times New Roman" w:cs="Times New Roman"/>
          <w:sz w:val="24"/>
          <w:szCs w:val="24"/>
        </w:rPr>
      </w:pPr>
      <w:r w:rsidRPr="6DCEEF74" w:rsidR="005B571F">
        <w:rPr>
          <w:rFonts w:ascii="Times New Roman" w:hAnsi="Times New Roman" w:cs="Times New Roman"/>
          <w:b w:val="1"/>
          <w:bCs w:val="1"/>
          <w:sz w:val="24"/>
          <w:szCs w:val="24"/>
        </w:rPr>
        <w:t>Q</w:t>
      </w:r>
      <w:r w:rsidRPr="6DCEEF74" w:rsidR="005B571F">
        <w:rPr>
          <w:rFonts w:ascii="Times New Roman" w:hAnsi="Times New Roman" w:cs="Times New Roman"/>
          <w:b w:val="1"/>
          <w:bCs w:val="1"/>
          <w:sz w:val="24"/>
          <w:szCs w:val="24"/>
        </w:rPr>
        <w:t>5</w:t>
      </w:r>
      <w:r w:rsidRPr="6DCEEF74" w:rsidR="005B571F">
        <w:rPr>
          <w:rFonts w:ascii="Times New Roman" w:hAnsi="Times New Roman" w:cs="Times New Roman"/>
          <w:b w:val="1"/>
          <w:bCs w:val="1"/>
          <w:sz w:val="24"/>
          <w:szCs w:val="24"/>
        </w:rPr>
        <w:t>:</w:t>
      </w:r>
      <w:r w:rsidRPr="6DCEEF74" w:rsidR="005B571F">
        <w:rPr>
          <w:rFonts w:ascii="Times New Roman" w:hAnsi="Times New Roman" w:cs="Times New Roman"/>
          <w:sz w:val="24"/>
          <w:szCs w:val="24"/>
        </w:rPr>
        <w:t xml:space="preserve"> Now calculate the angle of the ramp by using the ruler/meter stick and basic trigonometry. What is your percent error from the calculated angle in Q</w:t>
      </w:r>
      <w:r w:rsidRPr="6DCEEF74" w:rsidR="005B571F">
        <w:rPr>
          <w:rFonts w:ascii="Times New Roman" w:hAnsi="Times New Roman" w:cs="Times New Roman"/>
          <w:sz w:val="24"/>
          <w:szCs w:val="24"/>
        </w:rPr>
        <w:t>4</w:t>
      </w:r>
      <w:r w:rsidRPr="6DCEEF74" w:rsidR="005B571F">
        <w:rPr>
          <w:rFonts w:ascii="Times New Roman" w:hAnsi="Times New Roman" w:cs="Times New Roman"/>
          <w:sz w:val="24"/>
          <w:szCs w:val="24"/>
        </w:rPr>
        <w:t xml:space="preserve"> and this measured angle?</w:t>
      </w:r>
    </w:p>
    <w:p w:rsidR="005B571F" w:rsidP="6DCEEF74" w:rsidRDefault="005B571F" w14:paraId="4F97ACD2" w14:textId="0407C08B">
      <w:pPr>
        <w:pStyle w:val="Normal"/>
      </w:pPr>
      <w:r w:rsidR="542A8EBC">
        <w:rPr/>
        <w:t>h</w:t>
      </w:r>
      <w:r w:rsidR="575842C1">
        <w:rPr/>
        <w:t xml:space="preserve"> = 1.20m</w:t>
      </w:r>
      <w:r>
        <w:tab/>
      </w:r>
      <w:r w:rsidR="6B2F3913">
        <w:rPr/>
        <w:t>y</w:t>
      </w:r>
      <w:r w:rsidR="575842C1">
        <w:rPr/>
        <w:t xml:space="preserve"> = 0.26m</w:t>
      </w:r>
    </w:p>
    <w:p w:rsidR="575842C1" w:rsidP="6DCEEF74" w:rsidRDefault="575842C1" w14:paraId="2BC46E51" w14:textId="5648A682">
      <w:pPr>
        <w:pStyle w:val="Normal"/>
        <w:rPr>
          <w:rFonts w:ascii="Roboto" w:hAnsi="Roboto" w:eastAsia="Roboto" w:cs="Roboto"/>
          <w:b w:val="0"/>
          <w:bCs w:val="0"/>
          <w:i w:val="0"/>
          <w:iCs w:val="0"/>
          <w:caps w:val="0"/>
          <w:smallCaps w:val="0"/>
          <w:noProof w:val="0"/>
          <w:color w:val="3C4043"/>
          <w:sz w:val="21"/>
          <w:szCs w:val="21"/>
          <w:lang w:val="en-US"/>
        </w:rPr>
      </w:pPr>
      <w:proofErr w:type="spellStart"/>
      <w:r w:rsidR="575842C1">
        <w:rPr/>
        <w:t>Arsin</w:t>
      </w:r>
      <w:proofErr w:type="spellEnd"/>
      <w:r w:rsidR="575842C1">
        <w:rPr/>
        <w:t>(0.26/1.2) = 12.51</w:t>
      </w:r>
      <w:r w:rsidRPr="6DCEEF74" w:rsidR="575842C1">
        <w:rPr>
          <w:rFonts w:ascii="Roboto" w:hAnsi="Roboto" w:eastAsia="Roboto" w:cs="Roboto"/>
          <w:b w:val="0"/>
          <w:bCs w:val="0"/>
          <w:i w:val="0"/>
          <w:iCs w:val="0"/>
          <w:caps w:val="0"/>
          <w:smallCaps w:val="0"/>
          <w:noProof w:val="0"/>
          <w:color w:val="3C4043"/>
          <w:sz w:val="21"/>
          <w:szCs w:val="21"/>
          <w:lang w:val="en-US"/>
        </w:rPr>
        <w:t>°</w:t>
      </w:r>
    </w:p>
    <w:p w:rsidR="005B571F" w:rsidRDefault="005B571F" w14:paraId="5CBF7EC2" w14:textId="73515E0C">
      <w:r w:rsidR="6159D074">
        <w:rPr/>
        <w:t>Percent Error = ((12.51-12.1)/12.1) x 100 = 3.39%</w:t>
      </w:r>
    </w:p>
    <w:p w:rsidR="003417F6" w:rsidRDefault="003417F6" w14:paraId="44978F41" w14:textId="77777777"/>
    <w:p w:rsidR="003417F6" w:rsidP="6DCEEF74" w:rsidRDefault="003417F6" w14:paraId="5E1A56AB" w14:textId="7CE9EAE5">
      <w:pPr>
        <w:pStyle w:val="paragraph"/>
        <w:spacing w:before="0" w:beforeAutospacing="off" w:after="0" w:afterAutospacing="off"/>
      </w:pPr>
      <w:r w:rsidRPr="6DCEEF74" w:rsidR="003417F6">
        <w:rPr>
          <w:b w:val="1"/>
          <w:bCs w:val="1"/>
        </w:rPr>
        <w:t>Q</w:t>
      </w:r>
      <w:r w:rsidRPr="6DCEEF74" w:rsidR="005B571F">
        <w:rPr>
          <w:b w:val="1"/>
          <w:bCs w:val="1"/>
        </w:rPr>
        <w:t>6</w:t>
      </w:r>
      <w:r w:rsidRPr="6DCEEF74" w:rsidR="003417F6">
        <w:rPr>
          <w:b w:val="1"/>
          <w:bCs w:val="1"/>
        </w:rPr>
        <w:t>:</w:t>
      </w:r>
      <w:r w:rsidRPr="6DCEEF74" w:rsidR="003417F6">
        <w:rPr>
          <w:b w:val="1"/>
          <w:bCs w:val="1"/>
        </w:rPr>
        <w:t xml:space="preserve"> </w:t>
      </w:r>
      <w:r w:rsidR="003417F6">
        <w:rPr/>
        <w:t>Does the acceleration of the cart down the ramp depend on the angle that the ramp is set at? As the ramp gets steeper and steeper, what value would we expect the acceleration to get close to? As the ramp becomes more level, what value would we expect for the acceleration?</w:t>
      </w:r>
    </w:p>
    <w:p w:rsidR="25F68360" w:rsidP="6DCEEF74" w:rsidRDefault="25F68360" w14:paraId="18E5882B" w14:textId="630B19C3">
      <w:pPr>
        <w:pStyle w:val="paragraph"/>
        <w:spacing w:before="0" w:beforeAutospacing="off" w:after="0" w:afterAutospacing="off"/>
        <w:ind w:firstLine="720"/>
      </w:pPr>
      <w:r w:rsidR="25F68360">
        <w:rPr/>
        <w:t xml:space="preserve">As the ramp </w:t>
      </w:r>
      <w:r w:rsidR="25F68360">
        <w:rPr/>
        <w:t>gets</w:t>
      </w:r>
      <w:r w:rsidR="25F68360">
        <w:rPr/>
        <w:t xml:space="preserve"> steeper the </w:t>
      </w:r>
      <w:r w:rsidR="25F68360">
        <w:rPr/>
        <w:t>acceleration</w:t>
      </w:r>
      <w:r w:rsidR="25F68360">
        <w:rPr/>
        <w:t xml:space="preserve"> will get closer to acceleration due to gravity. As it gets more level the value of the acceleration will get close to 0.</w:t>
      </w:r>
    </w:p>
    <w:p w:rsidRPr="00A40BF2" w:rsidR="003417F6" w:rsidRDefault="003417F6" w14:paraId="2E206E90" w14:textId="77777777">
      <w:pPr>
        <w:rPr>
          <w:rFonts w:ascii="Times New Roman" w:hAnsi="Times New Roman" w:cs="Times New Roman"/>
          <w:sz w:val="24"/>
          <w:szCs w:val="24"/>
        </w:rPr>
      </w:pPr>
    </w:p>
    <w:sectPr w:rsidRPr="00A40BF2" w:rsidR="003417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bNicnGw+/Mnbu" id="WYvqjSqZ"/>
  </int:Manifest>
  <int:Observations>
    <int:Content id="WYvqjSqZ">
      <int:Rejection type="LegacyProofing"/>
    </int:Content>
  </int:Observations>
</int:Intelligence>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3417F6"/>
    <w:rsid w:val="00443F82"/>
    <w:rsid w:val="0056765A"/>
    <w:rsid w:val="005B571F"/>
    <w:rsid w:val="00666FB4"/>
    <w:rsid w:val="00764165"/>
    <w:rsid w:val="00A20AF5"/>
    <w:rsid w:val="00A40BF2"/>
    <w:rsid w:val="00F93D75"/>
    <w:rsid w:val="01913F51"/>
    <w:rsid w:val="022B0AAF"/>
    <w:rsid w:val="04B2B07D"/>
    <w:rsid w:val="07B9116A"/>
    <w:rsid w:val="07BE82AD"/>
    <w:rsid w:val="0A361C94"/>
    <w:rsid w:val="0CA49A05"/>
    <w:rsid w:val="0E2DC431"/>
    <w:rsid w:val="0F098DB7"/>
    <w:rsid w:val="10A2851E"/>
    <w:rsid w:val="10F050D7"/>
    <w:rsid w:val="1147211C"/>
    <w:rsid w:val="11780B28"/>
    <w:rsid w:val="13DCFEDA"/>
    <w:rsid w:val="150708D8"/>
    <w:rsid w:val="168B20FD"/>
    <w:rsid w:val="188F8801"/>
    <w:rsid w:val="1C18EED4"/>
    <w:rsid w:val="1C381797"/>
    <w:rsid w:val="1DF7A8F0"/>
    <w:rsid w:val="1FFA4C17"/>
    <w:rsid w:val="20D5F3BE"/>
    <w:rsid w:val="227DCE98"/>
    <w:rsid w:val="22CA54BB"/>
    <w:rsid w:val="24199EF9"/>
    <w:rsid w:val="248B1213"/>
    <w:rsid w:val="25F68360"/>
    <w:rsid w:val="27B6ACD5"/>
    <w:rsid w:val="2868747B"/>
    <w:rsid w:val="288DB843"/>
    <w:rsid w:val="28ACB8FD"/>
    <w:rsid w:val="29A12E5D"/>
    <w:rsid w:val="2AAEF82B"/>
    <w:rsid w:val="2AFC35B4"/>
    <w:rsid w:val="2B10CA07"/>
    <w:rsid w:val="2B8E181F"/>
    <w:rsid w:val="2E749F80"/>
    <w:rsid w:val="2EB44432"/>
    <w:rsid w:val="2ED7B5FF"/>
    <w:rsid w:val="35A68DC0"/>
    <w:rsid w:val="36091592"/>
    <w:rsid w:val="3752E0A3"/>
    <w:rsid w:val="3841FE1B"/>
    <w:rsid w:val="388685CB"/>
    <w:rsid w:val="399B9A14"/>
    <w:rsid w:val="3A36781D"/>
    <w:rsid w:val="3B9CB14F"/>
    <w:rsid w:val="3C196DE3"/>
    <w:rsid w:val="3C81E727"/>
    <w:rsid w:val="3E2380C6"/>
    <w:rsid w:val="41546E56"/>
    <w:rsid w:val="42550E0E"/>
    <w:rsid w:val="44CB858A"/>
    <w:rsid w:val="454A273B"/>
    <w:rsid w:val="45FFA4A8"/>
    <w:rsid w:val="464739C7"/>
    <w:rsid w:val="47CCE268"/>
    <w:rsid w:val="486211E2"/>
    <w:rsid w:val="48E07194"/>
    <w:rsid w:val="491CF9FA"/>
    <w:rsid w:val="49AB56EA"/>
    <w:rsid w:val="4B5D49E0"/>
    <w:rsid w:val="4D552D26"/>
    <w:rsid w:val="4EBA4BDF"/>
    <w:rsid w:val="512543A4"/>
    <w:rsid w:val="52227B99"/>
    <w:rsid w:val="542A8EBC"/>
    <w:rsid w:val="554A386D"/>
    <w:rsid w:val="5564AA21"/>
    <w:rsid w:val="575842C1"/>
    <w:rsid w:val="58398D78"/>
    <w:rsid w:val="583A3AA6"/>
    <w:rsid w:val="5884A02C"/>
    <w:rsid w:val="59953D47"/>
    <w:rsid w:val="5A1EF2E7"/>
    <w:rsid w:val="5C21292E"/>
    <w:rsid w:val="5FE3811C"/>
    <w:rsid w:val="5FFF4F5A"/>
    <w:rsid w:val="60496802"/>
    <w:rsid w:val="6159D074"/>
    <w:rsid w:val="631B21DE"/>
    <w:rsid w:val="64256F89"/>
    <w:rsid w:val="647304B3"/>
    <w:rsid w:val="64D2C07D"/>
    <w:rsid w:val="666F3008"/>
    <w:rsid w:val="682CED77"/>
    <w:rsid w:val="68B6050A"/>
    <w:rsid w:val="698A6362"/>
    <w:rsid w:val="6B2F3913"/>
    <w:rsid w:val="6BB9E9AB"/>
    <w:rsid w:val="6CC4AA05"/>
    <w:rsid w:val="6DCEEF74"/>
    <w:rsid w:val="6E5DA42E"/>
    <w:rsid w:val="70239AAC"/>
    <w:rsid w:val="70AC45BB"/>
    <w:rsid w:val="71CCA87E"/>
    <w:rsid w:val="72F8F90C"/>
    <w:rsid w:val="7778539D"/>
    <w:rsid w:val="7AC76EBF"/>
    <w:rsid w:val="7B093E80"/>
    <w:rsid w:val="7D4FAC05"/>
    <w:rsid w:val="7D98E0F8"/>
    <w:rsid w:val="7DD8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71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40BF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40BF2"/>
  </w:style>
  <w:style w:type="character" w:styleId="eop" w:customStyle="1">
    <w:name w:val="eop"/>
    <w:basedOn w:val="DefaultParagraphFont"/>
    <w:rsid w:val="00A40BF2"/>
  </w:style>
  <w:style w:type="table" w:styleId="TableGrid">
    <w:name w:val="Table Grid"/>
    <w:basedOn w:val="TableNormal"/>
    <w:uiPriority w:val="39"/>
    <w:rsid w:val="0056765A"/>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microsoft.com/office/2011/relationships/people" Target="people.xml" Id="rId5" /><Relationship Type="http://schemas.openxmlformats.org/officeDocument/2006/relationships/fontTable" Target="fontTable.xml" Id="rId4" /><Relationship Type="http://schemas.microsoft.com/office/2019/09/relationships/intelligence" Target="intelligence.xml" Id="R3e286ac1811942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Green,Colin</dc:creator>
  <keywords/>
  <dc:description/>
  <lastModifiedBy>Patel,Mihir</lastModifiedBy>
  <revision>3</revision>
  <dcterms:created xsi:type="dcterms:W3CDTF">2022-01-04T22:35:00.0000000Z</dcterms:created>
  <dcterms:modified xsi:type="dcterms:W3CDTF">2022-02-03T23:23:19.1723987Z</dcterms:modified>
</coreProperties>
</file>